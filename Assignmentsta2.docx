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7F" w:rsidRPr="00FC777F" w:rsidRDefault="00FC777F" w:rsidP="00FC777F">
      <w:pPr>
        <w:rPr>
          <w:rFonts w:ascii="Algerian" w:hAnsi="Algerian"/>
          <w:sz w:val="44"/>
          <w:szCs w:val="44"/>
        </w:rPr>
      </w:pPr>
      <w:r>
        <w:t xml:space="preserve">                                        </w:t>
      </w:r>
      <w:r w:rsidRPr="00FC777F">
        <w:rPr>
          <w:rFonts w:ascii="Algerian" w:hAnsi="Algerian"/>
          <w:sz w:val="44"/>
          <w:szCs w:val="44"/>
        </w:rPr>
        <w:t>Assignment -12</w:t>
      </w:r>
    </w:p>
    <w:p w:rsidR="00FC777F" w:rsidRDefault="00FC777F" w:rsidP="00FC777F">
      <w:pPr>
        <w:rPr>
          <w:rFonts w:ascii="Arial" w:hAnsi="Arial" w:cs="Arial"/>
          <w:sz w:val="32"/>
          <w:szCs w:val="32"/>
        </w:rPr>
      </w:pPr>
      <w:r w:rsidRPr="00FC777F">
        <w:rPr>
          <w:rFonts w:ascii="Arial" w:hAnsi="Arial" w:cs="Arial"/>
          <w:sz w:val="32"/>
          <w:szCs w:val="32"/>
        </w:rPr>
        <w:t xml:space="preserve">Problem Statement 1: </w:t>
      </w:r>
    </w:p>
    <w:p w:rsidR="00FC777F" w:rsidRDefault="00FC777F" w:rsidP="00FC777F">
      <w:pPr>
        <w:rPr>
          <w:rFonts w:ascii="Arial" w:hAnsi="Arial" w:cs="Arial"/>
          <w:sz w:val="32"/>
          <w:szCs w:val="32"/>
        </w:rPr>
      </w:pPr>
      <w:r w:rsidRPr="00FC777F">
        <w:rPr>
          <w:rFonts w:ascii="Arial" w:hAnsi="Arial" w:cs="Arial"/>
          <w:sz w:val="32"/>
          <w:szCs w:val="32"/>
        </w:rPr>
        <w:t xml:space="preserve">In each of the following situations, state whether it is a correctly stated hypothesis testing problem and why? </w:t>
      </w:r>
    </w:p>
    <w:p w:rsidR="00FC777F" w:rsidRDefault="00FC777F" w:rsidP="00FC777F">
      <w:pPr>
        <w:rPr>
          <w:rFonts w:ascii="Arial" w:hAnsi="Arial" w:cs="Arial"/>
          <w:sz w:val="32"/>
          <w:szCs w:val="32"/>
        </w:rPr>
      </w:pPr>
      <w:r w:rsidRPr="00FC777F">
        <w:rPr>
          <w:rFonts w:ascii="Arial" w:hAnsi="Arial" w:cs="Arial"/>
          <w:sz w:val="32"/>
          <w:szCs w:val="32"/>
        </w:rPr>
        <w:t xml:space="preserve">1. </w:t>
      </w:r>
      <w:r w:rsidRPr="00FC777F">
        <w:rPr>
          <w:rFonts w:ascii="Cambria Math" w:hAnsi="Cambria Math" w:cs="Cambria Math"/>
          <w:sz w:val="32"/>
          <w:szCs w:val="32"/>
        </w:rPr>
        <w:t>𝐻</w:t>
      </w:r>
      <w:r w:rsidRPr="00FC777F">
        <w:rPr>
          <w:rFonts w:ascii="Arial" w:hAnsi="Arial" w:cs="Arial"/>
          <w:sz w:val="32"/>
          <w:szCs w:val="32"/>
        </w:rPr>
        <w:t xml:space="preserve">0: </w:t>
      </w:r>
      <w:r w:rsidRPr="00FC777F">
        <w:rPr>
          <w:rFonts w:ascii="Cambria Math" w:hAnsi="Cambria Math" w:cs="Cambria Math"/>
          <w:sz w:val="32"/>
          <w:szCs w:val="32"/>
        </w:rPr>
        <w:t>𝜇</w:t>
      </w:r>
      <w:r w:rsidRPr="00FC777F">
        <w:rPr>
          <w:rFonts w:ascii="Arial" w:hAnsi="Arial" w:cs="Arial"/>
          <w:sz w:val="32"/>
          <w:szCs w:val="32"/>
        </w:rPr>
        <w:t xml:space="preserve"> = 25, </w:t>
      </w:r>
      <w:r w:rsidRPr="00FC777F">
        <w:rPr>
          <w:rFonts w:ascii="Cambria Math" w:hAnsi="Cambria Math" w:cs="Cambria Math"/>
          <w:sz w:val="32"/>
          <w:szCs w:val="32"/>
        </w:rPr>
        <w:t>𝐻</w:t>
      </w:r>
      <w:r w:rsidRPr="00FC777F">
        <w:rPr>
          <w:rFonts w:ascii="Arial" w:hAnsi="Arial" w:cs="Arial"/>
          <w:sz w:val="32"/>
          <w:szCs w:val="32"/>
        </w:rPr>
        <w:t xml:space="preserve">1: </w:t>
      </w:r>
      <w:r w:rsidRPr="00FC777F">
        <w:rPr>
          <w:rFonts w:ascii="Cambria Math" w:hAnsi="Cambria Math" w:cs="Cambria Math"/>
          <w:sz w:val="32"/>
          <w:szCs w:val="32"/>
        </w:rPr>
        <w:t>𝜇</w:t>
      </w:r>
      <w:r w:rsidRPr="00FC777F">
        <w:rPr>
          <w:rFonts w:ascii="Arial" w:hAnsi="Arial" w:cs="Arial"/>
          <w:sz w:val="32"/>
          <w:szCs w:val="32"/>
        </w:rPr>
        <w:t xml:space="preserve"> ≠ 25 </w:t>
      </w:r>
    </w:p>
    <w:p w:rsidR="00FC777F" w:rsidRDefault="00FC777F" w:rsidP="00FC777F">
      <w:pPr>
        <w:rPr>
          <w:rFonts w:ascii="Arial" w:hAnsi="Arial" w:cs="Arial"/>
          <w:sz w:val="32"/>
          <w:szCs w:val="32"/>
        </w:rPr>
      </w:pPr>
      <w:r w:rsidRPr="00FC777F">
        <w:rPr>
          <w:rFonts w:ascii="Arial" w:hAnsi="Arial" w:cs="Arial"/>
          <w:sz w:val="32"/>
          <w:szCs w:val="32"/>
        </w:rPr>
        <w:t xml:space="preserve">2. </w:t>
      </w:r>
      <w:r w:rsidRPr="00FC777F">
        <w:rPr>
          <w:rFonts w:ascii="Cambria Math" w:hAnsi="Cambria Math" w:cs="Cambria Math"/>
          <w:sz w:val="32"/>
          <w:szCs w:val="32"/>
        </w:rPr>
        <w:t>𝐻</w:t>
      </w:r>
      <w:r w:rsidRPr="00FC777F">
        <w:rPr>
          <w:rFonts w:ascii="Arial" w:hAnsi="Arial" w:cs="Arial"/>
          <w:sz w:val="32"/>
          <w:szCs w:val="32"/>
        </w:rPr>
        <w:t xml:space="preserve">0: </w:t>
      </w:r>
      <w:r w:rsidRPr="00FC777F">
        <w:rPr>
          <w:rFonts w:ascii="Cambria Math" w:hAnsi="Cambria Math" w:cs="Cambria Math"/>
          <w:sz w:val="32"/>
          <w:szCs w:val="32"/>
        </w:rPr>
        <w:t>𝜎</w:t>
      </w:r>
      <w:r w:rsidRPr="00FC777F">
        <w:rPr>
          <w:rFonts w:ascii="Arial" w:hAnsi="Arial" w:cs="Arial"/>
          <w:sz w:val="32"/>
          <w:szCs w:val="32"/>
        </w:rPr>
        <w:t xml:space="preserve"> &gt; 10, </w:t>
      </w:r>
      <w:r w:rsidRPr="00FC777F">
        <w:rPr>
          <w:rFonts w:ascii="Cambria Math" w:hAnsi="Cambria Math" w:cs="Cambria Math"/>
          <w:sz w:val="32"/>
          <w:szCs w:val="32"/>
        </w:rPr>
        <w:t>𝐻</w:t>
      </w:r>
      <w:r w:rsidRPr="00FC777F">
        <w:rPr>
          <w:rFonts w:ascii="Arial" w:hAnsi="Arial" w:cs="Arial"/>
          <w:sz w:val="32"/>
          <w:szCs w:val="32"/>
        </w:rPr>
        <w:t xml:space="preserve">1: </w:t>
      </w:r>
      <w:r w:rsidRPr="00FC777F">
        <w:rPr>
          <w:rFonts w:ascii="Cambria Math" w:hAnsi="Cambria Math" w:cs="Cambria Math"/>
          <w:sz w:val="32"/>
          <w:szCs w:val="32"/>
        </w:rPr>
        <w:t>𝜎</w:t>
      </w:r>
      <w:r w:rsidRPr="00FC777F">
        <w:rPr>
          <w:rFonts w:ascii="Arial" w:hAnsi="Arial" w:cs="Arial"/>
          <w:sz w:val="32"/>
          <w:szCs w:val="32"/>
        </w:rPr>
        <w:t xml:space="preserve"> = 10 </w:t>
      </w:r>
    </w:p>
    <w:p w:rsidR="00FC777F" w:rsidRDefault="00FC777F" w:rsidP="00FC777F">
      <w:pPr>
        <w:rPr>
          <w:rFonts w:ascii="Arial" w:hAnsi="Arial" w:cs="Arial"/>
          <w:sz w:val="32"/>
          <w:szCs w:val="32"/>
        </w:rPr>
      </w:pPr>
      <w:r w:rsidRPr="00FC777F">
        <w:rPr>
          <w:rFonts w:ascii="Arial" w:hAnsi="Arial" w:cs="Arial"/>
          <w:sz w:val="32"/>
          <w:szCs w:val="32"/>
        </w:rPr>
        <w:t xml:space="preserve">3. </w:t>
      </w:r>
      <w:r w:rsidRPr="00FC777F">
        <w:rPr>
          <w:rFonts w:ascii="Cambria Math" w:hAnsi="Cambria Math" w:cs="Cambria Math"/>
          <w:sz w:val="32"/>
          <w:szCs w:val="32"/>
        </w:rPr>
        <w:t>𝐻</w:t>
      </w:r>
      <w:r w:rsidRPr="00FC777F">
        <w:rPr>
          <w:rFonts w:ascii="Arial" w:hAnsi="Arial" w:cs="Arial"/>
          <w:sz w:val="32"/>
          <w:szCs w:val="32"/>
        </w:rPr>
        <w:t xml:space="preserve">0: </w:t>
      </w:r>
      <w:r w:rsidRPr="00FC777F">
        <w:rPr>
          <w:rFonts w:ascii="Cambria Math" w:hAnsi="Cambria Math" w:cs="Cambria Math"/>
          <w:sz w:val="32"/>
          <w:szCs w:val="32"/>
        </w:rPr>
        <w:t>𝑥</w:t>
      </w:r>
      <w:r w:rsidRPr="00FC777F">
        <w:rPr>
          <w:rFonts w:ascii="Arial" w:hAnsi="Arial" w:cs="Arial"/>
          <w:sz w:val="32"/>
          <w:szCs w:val="32"/>
        </w:rPr>
        <w:t xml:space="preserve"> = 50, </w:t>
      </w:r>
      <w:r w:rsidRPr="00FC777F">
        <w:rPr>
          <w:rFonts w:ascii="Cambria Math" w:hAnsi="Cambria Math" w:cs="Cambria Math"/>
          <w:sz w:val="32"/>
          <w:szCs w:val="32"/>
        </w:rPr>
        <w:t>𝐻</w:t>
      </w:r>
      <w:r w:rsidRPr="00FC777F">
        <w:rPr>
          <w:rFonts w:ascii="Arial" w:hAnsi="Arial" w:cs="Arial"/>
          <w:sz w:val="32"/>
          <w:szCs w:val="32"/>
        </w:rPr>
        <w:t xml:space="preserve">1: </w:t>
      </w:r>
      <w:r w:rsidRPr="00FC777F">
        <w:rPr>
          <w:rFonts w:ascii="Cambria Math" w:hAnsi="Cambria Math" w:cs="Cambria Math"/>
          <w:sz w:val="32"/>
          <w:szCs w:val="32"/>
        </w:rPr>
        <w:t>𝑥</w:t>
      </w:r>
      <w:r w:rsidRPr="00FC777F">
        <w:rPr>
          <w:rFonts w:ascii="Arial" w:hAnsi="Arial" w:cs="Arial"/>
          <w:sz w:val="32"/>
          <w:szCs w:val="32"/>
        </w:rPr>
        <w:t xml:space="preserve"> ≠ 50 </w:t>
      </w:r>
    </w:p>
    <w:p w:rsidR="00FC777F" w:rsidRDefault="00FC777F" w:rsidP="00FC777F">
      <w:pPr>
        <w:rPr>
          <w:rFonts w:ascii="Arial" w:hAnsi="Arial" w:cs="Arial"/>
          <w:sz w:val="32"/>
          <w:szCs w:val="32"/>
        </w:rPr>
      </w:pPr>
      <w:r w:rsidRPr="00FC777F">
        <w:rPr>
          <w:rFonts w:ascii="Arial" w:hAnsi="Arial" w:cs="Arial"/>
          <w:sz w:val="32"/>
          <w:szCs w:val="32"/>
        </w:rPr>
        <w:t xml:space="preserve">4. </w:t>
      </w:r>
      <w:r w:rsidRPr="00FC777F">
        <w:rPr>
          <w:rFonts w:ascii="Cambria Math" w:hAnsi="Cambria Math" w:cs="Cambria Math"/>
          <w:sz w:val="32"/>
          <w:szCs w:val="32"/>
        </w:rPr>
        <w:t>𝐻</w:t>
      </w:r>
      <w:r w:rsidRPr="00FC777F">
        <w:rPr>
          <w:rFonts w:ascii="Arial" w:hAnsi="Arial" w:cs="Arial"/>
          <w:sz w:val="32"/>
          <w:szCs w:val="32"/>
        </w:rPr>
        <w:t xml:space="preserve">0: </w:t>
      </w:r>
      <w:r w:rsidRPr="00FC777F">
        <w:rPr>
          <w:rFonts w:ascii="Cambria Math" w:hAnsi="Cambria Math" w:cs="Cambria Math"/>
          <w:sz w:val="32"/>
          <w:szCs w:val="32"/>
        </w:rPr>
        <w:t>𝑝</w:t>
      </w:r>
      <w:r w:rsidRPr="00FC777F">
        <w:rPr>
          <w:rFonts w:ascii="Arial" w:hAnsi="Arial" w:cs="Arial"/>
          <w:sz w:val="32"/>
          <w:szCs w:val="32"/>
        </w:rPr>
        <w:t xml:space="preserve"> = 0.1, </w:t>
      </w:r>
      <w:r w:rsidRPr="00FC777F">
        <w:rPr>
          <w:rFonts w:ascii="Cambria Math" w:hAnsi="Cambria Math" w:cs="Cambria Math"/>
          <w:sz w:val="32"/>
          <w:szCs w:val="32"/>
        </w:rPr>
        <w:t>𝐻</w:t>
      </w:r>
      <w:r w:rsidRPr="00FC777F">
        <w:rPr>
          <w:rFonts w:ascii="Arial" w:hAnsi="Arial" w:cs="Arial"/>
          <w:sz w:val="32"/>
          <w:szCs w:val="32"/>
        </w:rPr>
        <w:t xml:space="preserve">1: </w:t>
      </w:r>
      <w:r w:rsidRPr="00FC777F">
        <w:rPr>
          <w:rFonts w:ascii="Cambria Math" w:hAnsi="Cambria Math" w:cs="Cambria Math"/>
          <w:sz w:val="32"/>
          <w:szCs w:val="32"/>
        </w:rPr>
        <w:t>𝑝</w:t>
      </w:r>
      <w:r w:rsidRPr="00FC777F">
        <w:rPr>
          <w:rFonts w:ascii="Arial" w:hAnsi="Arial" w:cs="Arial"/>
          <w:sz w:val="32"/>
          <w:szCs w:val="32"/>
        </w:rPr>
        <w:t xml:space="preserve"> = 0.5</w:t>
      </w:r>
    </w:p>
    <w:p w:rsidR="00FC777F" w:rsidRDefault="00FC777F" w:rsidP="00FC777F">
      <w:pPr>
        <w:rPr>
          <w:rFonts w:ascii="Arial" w:hAnsi="Arial" w:cs="Arial"/>
          <w:sz w:val="32"/>
          <w:szCs w:val="32"/>
        </w:rPr>
      </w:pPr>
      <w:r w:rsidRPr="00FC777F">
        <w:rPr>
          <w:rFonts w:ascii="Arial" w:hAnsi="Arial" w:cs="Arial"/>
          <w:sz w:val="32"/>
          <w:szCs w:val="32"/>
        </w:rPr>
        <w:t xml:space="preserve"> 5. </w:t>
      </w:r>
      <w:r w:rsidRPr="00FC777F">
        <w:rPr>
          <w:rFonts w:ascii="Cambria Math" w:hAnsi="Cambria Math" w:cs="Cambria Math"/>
          <w:sz w:val="32"/>
          <w:szCs w:val="32"/>
        </w:rPr>
        <w:t>𝐻</w:t>
      </w:r>
      <w:r w:rsidRPr="00FC777F">
        <w:rPr>
          <w:rFonts w:ascii="Arial" w:hAnsi="Arial" w:cs="Arial"/>
          <w:sz w:val="32"/>
          <w:szCs w:val="32"/>
        </w:rPr>
        <w:t xml:space="preserve">0: </w:t>
      </w:r>
      <w:r w:rsidRPr="00FC777F">
        <w:rPr>
          <w:rFonts w:ascii="Cambria Math" w:hAnsi="Cambria Math" w:cs="Cambria Math"/>
          <w:sz w:val="32"/>
          <w:szCs w:val="32"/>
        </w:rPr>
        <w:t>𝑠</w:t>
      </w:r>
      <w:r w:rsidRPr="00FC777F">
        <w:rPr>
          <w:rFonts w:ascii="Arial" w:hAnsi="Arial" w:cs="Arial"/>
          <w:sz w:val="32"/>
          <w:szCs w:val="32"/>
        </w:rPr>
        <w:t xml:space="preserve"> = 30, </w:t>
      </w:r>
      <w:r w:rsidRPr="00FC777F">
        <w:rPr>
          <w:rFonts w:ascii="Cambria Math" w:hAnsi="Cambria Math" w:cs="Cambria Math"/>
          <w:sz w:val="32"/>
          <w:szCs w:val="32"/>
        </w:rPr>
        <w:t>𝐻</w:t>
      </w:r>
      <w:r w:rsidRPr="00FC777F">
        <w:rPr>
          <w:rFonts w:ascii="Arial" w:hAnsi="Arial" w:cs="Arial"/>
          <w:sz w:val="32"/>
          <w:szCs w:val="32"/>
        </w:rPr>
        <w:t xml:space="preserve">1: </w:t>
      </w:r>
      <w:r w:rsidRPr="00FC777F">
        <w:rPr>
          <w:rFonts w:ascii="Cambria Math" w:hAnsi="Cambria Math" w:cs="Cambria Math"/>
          <w:sz w:val="32"/>
          <w:szCs w:val="32"/>
        </w:rPr>
        <w:t>𝑠</w:t>
      </w:r>
      <w:r w:rsidRPr="00FC777F">
        <w:rPr>
          <w:rFonts w:ascii="Arial" w:hAnsi="Arial" w:cs="Arial"/>
          <w:sz w:val="32"/>
          <w:szCs w:val="32"/>
        </w:rPr>
        <w:t xml:space="preserve"> &gt; 30</w:t>
      </w:r>
    </w:p>
    <w:p w:rsidR="00FC777F" w:rsidRPr="00B46D13" w:rsidRDefault="00FC777F" w:rsidP="00FC777F">
      <w:pPr>
        <w:rPr>
          <w:rFonts w:ascii="Arial" w:hAnsi="Arial" w:cs="Arial"/>
          <w:color w:val="1F4E79" w:themeColor="accent1" w:themeShade="80"/>
          <w:sz w:val="32"/>
          <w:szCs w:val="32"/>
        </w:rPr>
      </w:pPr>
      <w:proofErr w:type="gramStart"/>
      <w:r w:rsidRPr="00B46D13">
        <w:rPr>
          <w:rFonts w:ascii="Arial" w:hAnsi="Arial" w:cs="Arial"/>
          <w:color w:val="1F4E79" w:themeColor="accent1" w:themeShade="80"/>
          <w:sz w:val="32"/>
          <w:szCs w:val="32"/>
        </w:rPr>
        <w:t>Solution :</w:t>
      </w:r>
      <w:proofErr w:type="gramEnd"/>
    </w:p>
    <w:p w:rsidR="00EC5647" w:rsidRPr="00B46D13" w:rsidRDefault="00FC777F" w:rsidP="00B46D13">
      <w:pPr>
        <w:rPr>
          <w:rFonts w:ascii="Arial" w:hAnsi="Arial" w:cs="Arial"/>
          <w:color w:val="1F4E79" w:themeColor="accent1" w:themeShade="80"/>
          <w:sz w:val="32"/>
          <w:szCs w:val="32"/>
        </w:rPr>
      </w:pPr>
      <w:r w:rsidRPr="00B46D13">
        <w:rPr>
          <w:rFonts w:ascii="Arial" w:hAnsi="Arial" w:cs="Arial"/>
          <w:color w:val="1F4E79" w:themeColor="accent1" w:themeShade="80"/>
          <w:sz w:val="32"/>
          <w:szCs w:val="32"/>
        </w:rPr>
        <w:t xml:space="preserve">1 statement is correct </w:t>
      </w:r>
      <w:r w:rsidR="00B46D13" w:rsidRPr="00B46D13">
        <w:rPr>
          <w:rFonts w:ascii="Arial" w:hAnsi="Arial" w:cs="Arial"/>
          <w:color w:val="1F4E79" w:themeColor="accent1" w:themeShade="80"/>
          <w:sz w:val="32"/>
          <w:szCs w:val="32"/>
        </w:rPr>
        <w:t xml:space="preserve">because </w:t>
      </w:r>
      <w:r w:rsidR="00B46D13" w:rsidRPr="00B46D13">
        <w:rPr>
          <w:rFonts w:ascii="Arial" w:hAnsi="Arial" w:cs="Arial"/>
          <w:color w:val="1F4E79" w:themeColor="accent1" w:themeShade="80"/>
          <w:sz w:val="32"/>
          <w:szCs w:val="32"/>
          <w:shd w:val="clear" w:color="auto" w:fill="FFFFFF"/>
        </w:rPr>
        <w:t>A </w:t>
      </w:r>
      <w:r w:rsidR="00B46D13" w:rsidRPr="00B46D13">
        <w:rPr>
          <w:rStyle w:val="Emphasis"/>
          <w:rFonts w:ascii="Arial" w:hAnsi="Arial" w:cs="Arial"/>
          <w:b/>
          <w:bCs/>
          <w:i w:val="0"/>
          <w:iCs w:val="0"/>
          <w:color w:val="1F4E79" w:themeColor="accent1" w:themeShade="80"/>
          <w:sz w:val="32"/>
          <w:szCs w:val="32"/>
          <w:shd w:val="clear" w:color="auto" w:fill="FFFFFF"/>
        </w:rPr>
        <w:t>Hypothesis Test</w:t>
      </w:r>
      <w:r w:rsidR="00B46D13" w:rsidRPr="00B46D13">
        <w:rPr>
          <w:rFonts w:ascii="Arial" w:hAnsi="Arial" w:cs="Arial"/>
          <w:color w:val="1F4E79" w:themeColor="accent1" w:themeShade="80"/>
          <w:sz w:val="32"/>
          <w:szCs w:val="32"/>
          <w:shd w:val="clear" w:color="auto" w:fill="FFFFFF"/>
        </w:rPr>
        <w:t> evaluates two mutually exclusive statements about a population to determine which statement is best supported by the sample </w:t>
      </w:r>
      <w:r w:rsidR="00B46D13" w:rsidRPr="00B46D13">
        <w:rPr>
          <w:rStyle w:val="Emphasis"/>
          <w:rFonts w:ascii="Arial" w:hAnsi="Arial" w:cs="Arial"/>
          <w:b/>
          <w:bCs/>
          <w:i w:val="0"/>
          <w:iCs w:val="0"/>
          <w:color w:val="1F4E79" w:themeColor="accent1" w:themeShade="80"/>
          <w:sz w:val="32"/>
          <w:szCs w:val="32"/>
          <w:shd w:val="clear" w:color="auto" w:fill="FFFFFF"/>
        </w:rPr>
        <w:t>data</w:t>
      </w:r>
      <w:r w:rsidR="00B46D13" w:rsidRPr="00B46D13">
        <w:rPr>
          <w:rFonts w:ascii="Arial" w:hAnsi="Arial" w:cs="Arial"/>
          <w:color w:val="1F4E79" w:themeColor="accent1" w:themeShade="80"/>
          <w:sz w:val="32"/>
          <w:szCs w:val="32"/>
          <w:shd w:val="clear" w:color="auto" w:fill="FFFFFF"/>
        </w:rPr>
        <w:t>.</w:t>
      </w:r>
    </w:p>
    <w:p w:rsidR="00B46D13" w:rsidRDefault="00B46D13" w:rsidP="00FC777F">
      <w:pPr>
        <w:rPr>
          <w:rFonts w:ascii="Arial" w:hAnsi="Arial" w:cs="Arial"/>
          <w:color w:val="1F4E79" w:themeColor="accent1" w:themeShade="80"/>
          <w:sz w:val="32"/>
          <w:szCs w:val="32"/>
        </w:rPr>
      </w:pPr>
    </w:p>
    <w:p w:rsidR="00EC5647" w:rsidRDefault="00EC5647" w:rsidP="00FC777F">
      <w:pPr>
        <w:rPr>
          <w:rFonts w:ascii="Arial" w:hAnsi="Arial" w:cs="Arial"/>
          <w:sz w:val="32"/>
          <w:szCs w:val="32"/>
        </w:rPr>
      </w:pPr>
      <w:r w:rsidRPr="00EC5647">
        <w:rPr>
          <w:rFonts w:ascii="Arial" w:hAnsi="Arial" w:cs="Arial"/>
          <w:sz w:val="32"/>
          <w:szCs w:val="32"/>
        </w:rPr>
        <w:t xml:space="preserve">Problem Statement 2: </w:t>
      </w:r>
    </w:p>
    <w:p w:rsidR="00EC5647" w:rsidRDefault="00EC5647" w:rsidP="00FC777F">
      <w:pPr>
        <w:rPr>
          <w:rFonts w:ascii="Arial" w:hAnsi="Arial" w:cs="Arial"/>
          <w:sz w:val="32"/>
          <w:szCs w:val="32"/>
        </w:rPr>
      </w:pPr>
      <w:r w:rsidRPr="00EC5647">
        <w:rPr>
          <w:rFonts w:ascii="Arial" w:hAnsi="Arial" w:cs="Arial"/>
          <w:sz w:val="32"/>
          <w:szCs w:val="32"/>
        </w:rPr>
        <w:t xml:space="preserve">The college bookstore tells prospective students that the average cost of its textbooks is </w:t>
      </w:r>
      <w:proofErr w:type="spellStart"/>
      <w:r w:rsidRPr="00EC5647">
        <w:rPr>
          <w:rFonts w:ascii="Arial" w:hAnsi="Arial" w:cs="Arial"/>
          <w:sz w:val="32"/>
          <w:szCs w:val="32"/>
        </w:rPr>
        <w:t>Rs</w:t>
      </w:r>
      <w:proofErr w:type="spellEnd"/>
      <w:r w:rsidRPr="00EC5647">
        <w:rPr>
          <w:rFonts w:ascii="Arial" w:hAnsi="Arial" w:cs="Arial"/>
          <w:sz w:val="32"/>
          <w:szCs w:val="32"/>
        </w:rPr>
        <w:t xml:space="preserve">. 52 with a standard deviation of </w:t>
      </w:r>
      <w:proofErr w:type="spellStart"/>
      <w:r w:rsidRPr="00EC5647">
        <w:rPr>
          <w:rFonts w:ascii="Arial" w:hAnsi="Arial" w:cs="Arial"/>
          <w:sz w:val="32"/>
          <w:szCs w:val="32"/>
        </w:rPr>
        <w:t>Rs</w:t>
      </w:r>
      <w:proofErr w:type="spellEnd"/>
      <w:r w:rsidRPr="00EC5647">
        <w:rPr>
          <w:rFonts w:ascii="Arial" w:hAnsi="Arial" w:cs="Arial"/>
          <w:sz w:val="32"/>
          <w:szCs w:val="32"/>
        </w:rPr>
        <w:t xml:space="preserve">. 4.50. A group of smart statistics students thinks that the average cost is higher. To test the bookstore’s claim against their alternative, the students will select a random sample of size 100. Assume that the mean from their random sample is </w:t>
      </w:r>
      <w:proofErr w:type="spellStart"/>
      <w:r w:rsidRPr="00EC5647">
        <w:rPr>
          <w:rFonts w:ascii="Arial" w:hAnsi="Arial" w:cs="Arial"/>
          <w:sz w:val="32"/>
          <w:szCs w:val="32"/>
        </w:rPr>
        <w:t>Rs</w:t>
      </w:r>
      <w:proofErr w:type="spellEnd"/>
      <w:r w:rsidRPr="00EC5647">
        <w:rPr>
          <w:rFonts w:ascii="Arial" w:hAnsi="Arial" w:cs="Arial"/>
          <w:sz w:val="32"/>
          <w:szCs w:val="32"/>
        </w:rPr>
        <w:t>. 52.80. Perform a hypothesis test at the 5% level of significance and state your decision.</w:t>
      </w:r>
    </w:p>
    <w:p w:rsidR="00B55558" w:rsidRDefault="00B55558" w:rsidP="00FC777F">
      <w:pPr>
        <w:rPr>
          <w:rFonts w:ascii="Arial" w:hAnsi="Arial" w:cs="Arial"/>
          <w:sz w:val="32"/>
          <w:szCs w:val="32"/>
        </w:rPr>
      </w:pPr>
    </w:p>
    <w:p w:rsidR="00B55558" w:rsidRPr="00B55558" w:rsidRDefault="00B55558" w:rsidP="00FC777F">
      <w:pPr>
        <w:rPr>
          <w:rFonts w:ascii="Arial" w:hAnsi="Arial" w:cs="Arial"/>
          <w:color w:val="1F4E79" w:themeColor="accent1" w:themeShade="80"/>
          <w:sz w:val="32"/>
          <w:szCs w:val="32"/>
        </w:rPr>
      </w:pPr>
      <w:proofErr w:type="gramStart"/>
      <w:r w:rsidRPr="00B55558">
        <w:rPr>
          <w:rFonts w:ascii="Arial" w:hAnsi="Arial" w:cs="Arial"/>
          <w:color w:val="1F4E79" w:themeColor="accent1" w:themeShade="80"/>
          <w:sz w:val="32"/>
          <w:szCs w:val="32"/>
        </w:rPr>
        <w:t>Solution :</w:t>
      </w:r>
      <w:proofErr w:type="gramEnd"/>
    </w:p>
    <w:p w:rsidR="00B55558" w:rsidRPr="00B55558" w:rsidRDefault="00B55558" w:rsidP="00FC777F">
      <w:pPr>
        <w:rPr>
          <w:rFonts w:ascii="Arial" w:hAnsi="Arial" w:cs="Arial"/>
          <w:color w:val="1F4E79" w:themeColor="accent1" w:themeShade="80"/>
          <w:sz w:val="32"/>
          <w:szCs w:val="32"/>
        </w:rPr>
      </w:pPr>
    </w:p>
    <w:p w:rsidR="00EC5647" w:rsidRPr="00B55558" w:rsidRDefault="00EC5647" w:rsidP="00FC777F">
      <w:pPr>
        <w:rPr>
          <w:rFonts w:ascii="Arial" w:hAnsi="Arial" w:cs="Arial"/>
          <w:color w:val="1F4E79" w:themeColor="accent1" w:themeShade="80"/>
          <w:sz w:val="32"/>
          <w:szCs w:val="32"/>
        </w:rPr>
      </w:pPr>
      <w:r w:rsidRPr="00B55558">
        <w:rPr>
          <w:rFonts w:ascii="Arial" w:hAnsi="Arial" w:cs="Arial"/>
          <w:noProof/>
          <w:color w:val="1F4E79" w:themeColor="accent1" w:themeShade="80"/>
          <w:sz w:val="32"/>
          <w:szCs w:val="32"/>
        </w:rPr>
        <w:drawing>
          <wp:inline distT="0" distB="0" distL="0" distR="0" wp14:anchorId="6C6DEB7A" wp14:editId="4FEF8C79">
            <wp:extent cx="3098042" cy="29361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HdvcvRkltDRXD0Owov7Wpw.png"/>
                    <pic:cNvPicPr/>
                  </pic:nvPicPr>
                  <pic:blipFill>
                    <a:blip r:embed="rId5">
                      <a:extLst>
                        <a:ext uri="{28A0092B-C50C-407E-A947-70E740481C1C}">
                          <a14:useLocalDpi xmlns:a14="http://schemas.microsoft.com/office/drawing/2010/main" val="0"/>
                        </a:ext>
                      </a:extLst>
                    </a:blip>
                    <a:stretch>
                      <a:fillRect/>
                    </a:stretch>
                  </pic:blipFill>
                  <pic:spPr>
                    <a:xfrm>
                      <a:off x="0" y="0"/>
                      <a:ext cx="3112087" cy="2949434"/>
                    </a:xfrm>
                    <a:prstGeom prst="rect">
                      <a:avLst/>
                    </a:prstGeom>
                  </pic:spPr>
                </pic:pic>
              </a:graphicData>
            </a:graphic>
          </wp:inline>
        </w:drawing>
      </w:r>
    </w:p>
    <w:p w:rsidR="00EC5647" w:rsidRPr="00B55558" w:rsidRDefault="00EC5647" w:rsidP="00FC777F">
      <w:pPr>
        <w:rPr>
          <w:rFonts w:ascii="Arial" w:hAnsi="Arial" w:cs="Arial"/>
          <w:color w:val="1F4E79" w:themeColor="accent1" w:themeShade="80"/>
          <w:sz w:val="36"/>
          <w:szCs w:val="36"/>
        </w:rPr>
      </w:pPr>
    </w:p>
    <w:p w:rsidR="00EC5647" w:rsidRPr="00B55558" w:rsidRDefault="00EC5647" w:rsidP="00FC777F">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 = 52</w:t>
      </w:r>
    </w:p>
    <w:p w:rsidR="00EC5647" w:rsidRPr="00B55558" w:rsidRDefault="00EC5647" w:rsidP="00FC777F">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00575FCC" w:rsidRPr="00B55558">
        <w:rPr>
          <w:rFonts w:ascii="Arial" w:hAnsi="Arial" w:cs="Arial"/>
          <w:color w:val="1F4E79" w:themeColor="accent1" w:themeShade="80"/>
          <w:sz w:val="48"/>
          <w:szCs w:val="48"/>
          <w:vertAlign w:val="subscript"/>
        </w:rPr>
        <w:t xml:space="preserve">a = µ </w:t>
      </w:r>
      <w:r w:rsidR="00575FCC" w:rsidRPr="00B55558">
        <w:rPr>
          <w:rFonts w:ascii="Arial" w:hAnsi="Arial" w:cs="Arial"/>
          <w:color w:val="1F4E79" w:themeColor="accent1" w:themeShade="80"/>
          <w:sz w:val="48"/>
          <w:szCs w:val="48"/>
        </w:rPr>
        <w:t>≠</w:t>
      </w:r>
      <w:r w:rsidR="00575FCC" w:rsidRPr="00B55558">
        <w:rPr>
          <w:rFonts w:ascii="Arial" w:hAnsi="Arial" w:cs="Arial"/>
          <w:color w:val="1F4E79" w:themeColor="accent1" w:themeShade="80"/>
          <w:sz w:val="48"/>
          <w:szCs w:val="48"/>
          <w:vertAlign w:val="subscript"/>
        </w:rPr>
        <w:t xml:space="preserve"> 52</w:t>
      </w:r>
    </w:p>
    <w:p w:rsidR="00575FCC" w:rsidRPr="00B55558" w:rsidRDefault="00575FCC" w:rsidP="00FC777F">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t>µ = 52</w:t>
      </w:r>
    </w:p>
    <w:p w:rsidR="00575FCC" w:rsidRPr="00B55558" w:rsidRDefault="00575FCC" w:rsidP="00FC777F">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t>s =4.50</w:t>
      </w:r>
    </w:p>
    <w:p w:rsidR="00575FCC" w:rsidRPr="00B55558" w:rsidRDefault="00575FCC" w:rsidP="00FC777F">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t>n = 100</w:t>
      </w:r>
    </w:p>
    <w:p w:rsidR="00575FCC" w:rsidRPr="00B55558" w:rsidRDefault="00575FCC" w:rsidP="00FC777F">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sidR="00E17711" w:rsidRPr="00B55558">
        <w:rPr>
          <w:rFonts w:ascii="Arial" w:hAnsi="Arial" w:cs="Arial"/>
          <w:color w:val="1F4E79" w:themeColor="accent1" w:themeShade="80"/>
          <w:sz w:val="36"/>
          <w:szCs w:val="36"/>
        </w:rPr>
        <w:t>52.8</w:t>
      </w:r>
    </w:p>
    <w:p w:rsidR="00575FCC" w:rsidRPr="00B55558" w:rsidRDefault="00575FCC"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α = 5%</w:t>
      </w:r>
    </w:p>
    <w:p w:rsidR="00575FCC" w:rsidRPr="00B55558" w:rsidRDefault="00575FCC" w:rsidP="00FC777F">
      <w:pPr>
        <w:rPr>
          <w:rFonts w:ascii="Arial" w:hAnsi="Arial" w:cs="Arial"/>
          <w:color w:val="1F4E79" w:themeColor="accent1" w:themeShade="80"/>
          <w:sz w:val="36"/>
          <w:szCs w:val="36"/>
        </w:rPr>
      </w:pPr>
    </w:p>
    <w:p w:rsidR="00575FCC" w:rsidRPr="00B55558" w:rsidRDefault="00575FCC"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S.E = 4.50 / √100</w:t>
      </w:r>
    </w:p>
    <w:p w:rsidR="00575FCC" w:rsidRPr="00B55558" w:rsidRDefault="00575FCC"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 xml:space="preserve">      = 4.50 / 10</w:t>
      </w:r>
    </w:p>
    <w:p w:rsidR="00575FCC" w:rsidRPr="00B55558" w:rsidRDefault="00575FCC"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lastRenderedPageBreak/>
        <w:t xml:space="preserve">      =</w:t>
      </w:r>
      <w:r w:rsidR="00CF343E" w:rsidRPr="00B55558">
        <w:rPr>
          <w:rFonts w:ascii="Arial" w:hAnsi="Arial" w:cs="Arial"/>
          <w:color w:val="1F4E79" w:themeColor="accent1" w:themeShade="80"/>
          <w:sz w:val="36"/>
          <w:szCs w:val="36"/>
        </w:rPr>
        <w:t xml:space="preserve"> 0.45</w:t>
      </w:r>
    </w:p>
    <w:p w:rsidR="00CF343E" w:rsidRPr="00B55558" w:rsidRDefault="00CF343E"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Z = 52.8 -52 / 0.45</w:t>
      </w:r>
    </w:p>
    <w:p w:rsidR="00CF343E" w:rsidRPr="00B55558" w:rsidRDefault="00CF343E"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 xml:space="preserve">    = 1.78</w:t>
      </w:r>
    </w:p>
    <w:p w:rsidR="00B55558" w:rsidRPr="00B55558" w:rsidRDefault="00B55558" w:rsidP="00FC777F">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 xml:space="preserve">Z (0.05) = </w:t>
      </w:r>
      <w:r w:rsidR="00B46D13">
        <w:rPr>
          <w:rFonts w:ascii="Arial" w:hAnsi="Arial" w:cs="Arial"/>
          <w:color w:val="1F4E79" w:themeColor="accent1" w:themeShade="80"/>
          <w:sz w:val="36"/>
          <w:szCs w:val="36"/>
        </w:rPr>
        <w:t>+-1.96</w:t>
      </w:r>
    </w:p>
    <w:p w:rsidR="00E17711" w:rsidRPr="00B55558" w:rsidRDefault="00E17711" w:rsidP="00FC777F">
      <w:pPr>
        <w:rPr>
          <w:rFonts w:ascii="Arial" w:hAnsi="Arial" w:cs="Arial"/>
          <w:color w:val="1F4E79" w:themeColor="accent1" w:themeShade="80"/>
          <w:sz w:val="36"/>
          <w:szCs w:val="36"/>
        </w:rPr>
      </w:pPr>
    </w:p>
    <w:p w:rsidR="00E17711" w:rsidRPr="00B55558" w:rsidRDefault="00B55558" w:rsidP="00FC777F">
      <w:pPr>
        <w:rPr>
          <w:rFonts w:ascii="Arial" w:hAnsi="Arial" w:cs="Arial"/>
          <w:color w:val="1F4E79" w:themeColor="accent1" w:themeShade="80"/>
          <w:sz w:val="32"/>
          <w:szCs w:val="32"/>
        </w:rPr>
      </w:pPr>
      <w:r w:rsidRPr="00B55558">
        <w:rPr>
          <w:rFonts w:ascii="Arial" w:hAnsi="Arial" w:cs="Arial"/>
          <w:color w:val="1F4E79" w:themeColor="accent1" w:themeShade="80"/>
          <w:sz w:val="32"/>
          <w:szCs w:val="32"/>
        </w:rPr>
        <w:t>We accept the null hypothesis H</w:t>
      </w:r>
      <w:r w:rsidRPr="00B55558">
        <w:rPr>
          <w:rFonts w:ascii="Arial" w:hAnsi="Arial" w:cs="Arial"/>
          <w:color w:val="1F4E79" w:themeColor="accent1" w:themeShade="80"/>
          <w:sz w:val="32"/>
          <w:szCs w:val="32"/>
          <w:vertAlign w:val="subscript"/>
        </w:rPr>
        <w:t>o</w:t>
      </w:r>
      <w:r w:rsidRPr="00B55558">
        <w:rPr>
          <w:rFonts w:ascii="Arial" w:hAnsi="Arial" w:cs="Arial"/>
          <w:color w:val="1F4E79" w:themeColor="accent1" w:themeShade="80"/>
          <w:sz w:val="32"/>
          <w:szCs w:val="32"/>
        </w:rPr>
        <w:t xml:space="preserve"> </w:t>
      </w:r>
      <w:proofErr w:type="gramStart"/>
      <w:r w:rsidRPr="00B55558">
        <w:rPr>
          <w:rFonts w:ascii="Arial" w:hAnsi="Arial" w:cs="Arial"/>
          <w:color w:val="1F4E79" w:themeColor="accent1" w:themeShade="80"/>
          <w:sz w:val="32"/>
          <w:szCs w:val="32"/>
        </w:rPr>
        <w:t>hence ,</w:t>
      </w:r>
      <w:proofErr w:type="gramEnd"/>
      <w:r w:rsidRPr="00B55558">
        <w:rPr>
          <w:rFonts w:ascii="Arial" w:hAnsi="Arial" w:cs="Arial"/>
          <w:color w:val="1F4E79" w:themeColor="accent1" w:themeShade="80"/>
          <w:sz w:val="32"/>
          <w:szCs w:val="32"/>
        </w:rPr>
        <w:t xml:space="preserve"> the average cost of  textbook is </w:t>
      </w:r>
      <w:proofErr w:type="spellStart"/>
      <w:r w:rsidRPr="00B55558">
        <w:rPr>
          <w:rFonts w:ascii="Arial" w:hAnsi="Arial" w:cs="Arial"/>
          <w:color w:val="1F4E79" w:themeColor="accent1" w:themeShade="80"/>
          <w:sz w:val="32"/>
          <w:szCs w:val="32"/>
        </w:rPr>
        <w:t>Rs</w:t>
      </w:r>
      <w:proofErr w:type="spellEnd"/>
      <w:r w:rsidRPr="00B55558">
        <w:rPr>
          <w:rFonts w:ascii="Arial" w:hAnsi="Arial" w:cs="Arial"/>
          <w:color w:val="1F4E79" w:themeColor="accent1" w:themeShade="80"/>
          <w:sz w:val="32"/>
          <w:szCs w:val="32"/>
        </w:rPr>
        <w:t>. 52</w:t>
      </w:r>
    </w:p>
    <w:p w:rsidR="00E17711" w:rsidRDefault="00E17711" w:rsidP="00FC777F">
      <w:pPr>
        <w:rPr>
          <w:rFonts w:ascii="Arial" w:hAnsi="Arial" w:cs="Arial"/>
          <w:sz w:val="36"/>
          <w:szCs w:val="36"/>
        </w:rPr>
      </w:pPr>
    </w:p>
    <w:p w:rsidR="00E17711" w:rsidRDefault="00E17711" w:rsidP="00FC777F">
      <w:pPr>
        <w:rPr>
          <w:rFonts w:ascii="Arial" w:hAnsi="Arial" w:cs="Arial"/>
          <w:sz w:val="36"/>
          <w:szCs w:val="36"/>
        </w:rPr>
      </w:pPr>
    </w:p>
    <w:p w:rsidR="00E17711" w:rsidRDefault="00E17711" w:rsidP="00FC777F">
      <w:pPr>
        <w:rPr>
          <w:rFonts w:ascii="Arial" w:hAnsi="Arial" w:cs="Arial"/>
          <w:sz w:val="32"/>
          <w:szCs w:val="32"/>
        </w:rPr>
      </w:pPr>
      <w:r w:rsidRPr="00E17711">
        <w:rPr>
          <w:rFonts w:ascii="Arial" w:hAnsi="Arial" w:cs="Arial"/>
          <w:sz w:val="32"/>
          <w:szCs w:val="32"/>
        </w:rPr>
        <w:t xml:space="preserve">Problem Statement 3: </w:t>
      </w:r>
    </w:p>
    <w:p w:rsidR="00E17711" w:rsidRDefault="00E17711" w:rsidP="00FC777F">
      <w:pPr>
        <w:rPr>
          <w:rFonts w:ascii="Arial" w:hAnsi="Arial" w:cs="Arial"/>
          <w:sz w:val="32"/>
          <w:szCs w:val="32"/>
        </w:rPr>
      </w:pPr>
      <w:r w:rsidRPr="00E17711">
        <w:rPr>
          <w:rFonts w:ascii="Arial" w:hAnsi="Arial" w:cs="Arial"/>
          <w:sz w:val="32"/>
          <w:szCs w:val="32"/>
        </w:rPr>
        <w:t>A certain chemical pollutant in the Genesee River has been constant for several years with mean μ = 34 ppm (parts per million) and standard deviation σ = 8 ppm. A group of factory representatives whose companies discharge liquids into the river is now claiming that they have lowered the average with improved filtration devices. A group of environmentalists will test to see if this is true at the 1% level of significance. Assume \ that their sample of size 50 gives a mean of 32.5 ppm. Perform a hypothesis test at the 1% level of significance and state your decision</w:t>
      </w:r>
      <w:r w:rsidR="00B55558">
        <w:rPr>
          <w:rFonts w:ascii="Arial" w:hAnsi="Arial" w:cs="Arial"/>
          <w:sz w:val="32"/>
          <w:szCs w:val="32"/>
        </w:rPr>
        <w:t>.</w:t>
      </w:r>
    </w:p>
    <w:p w:rsidR="00B55558" w:rsidRPr="00B55558" w:rsidRDefault="00B55558" w:rsidP="00FC777F">
      <w:pPr>
        <w:rPr>
          <w:rFonts w:ascii="Arial" w:hAnsi="Arial" w:cs="Arial"/>
          <w:color w:val="1F4E79" w:themeColor="accent1" w:themeShade="80"/>
          <w:sz w:val="32"/>
          <w:szCs w:val="32"/>
        </w:rPr>
      </w:pPr>
      <w:proofErr w:type="gramStart"/>
      <w:r w:rsidRPr="00B55558">
        <w:rPr>
          <w:rFonts w:ascii="Arial" w:hAnsi="Arial" w:cs="Arial"/>
          <w:color w:val="1F4E79" w:themeColor="accent1" w:themeShade="80"/>
          <w:sz w:val="32"/>
          <w:szCs w:val="32"/>
        </w:rPr>
        <w:t>Solution :</w:t>
      </w:r>
      <w:proofErr w:type="gramEnd"/>
    </w:p>
    <w:p w:rsidR="00251E69" w:rsidRPr="00B55558" w:rsidRDefault="00251E69" w:rsidP="00251E69">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 = 34</w:t>
      </w:r>
    </w:p>
    <w:p w:rsidR="00251E69" w:rsidRPr="00B55558" w:rsidRDefault="00251E69" w:rsidP="00251E69">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 xml:space="preserve">a = µ </w:t>
      </w:r>
      <w:r w:rsidRPr="00B55558">
        <w:rPr>
          <w:rFonts w:ascii="Arial" w:hAnsi="Arial" w:cs="Arial"/>
          <w:color w:val="1F4E79" w:themeColor="accent1" w:themeShade="80"/>
          <w:sz w:val="48"/>
          <w:szCs w:val="48"/>
        </w:rPr>
        <w:t>≠</w:t>
      </w:r>
      <w:r w:rsidRPr="00B55558">
        <w:rPr>
          <w:rFonts w:ascii="Arial" w:hAnsi="Arial" w:cs="Arial"/>
          <w:color w:val="1F4E79" w:themeColor="accent1" w:themeShade="80"/>
          <w:sz w:val="48"/>
          <w:szCs w:val="48"/>
          <w:vertAlign w:val="subscript"/>
        </w:rPr>
        <w:t xml:space="preserve"> 34</w:t>
      </w:r>
    </w:p>
    <w:p w:rsidR="00251E69" w:rsidRPr="00B55558" w:rsidRDefault="00251E69" w:rsidP="00251E69">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t>µ = 34</w:t>
      </w:r>
    </w:p>
    <w:p w:rsidR="00251E69" w:rsidRPr="00B55558" w:rsidRDefault="00251E69" w:rsidP="00251E69">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lastRenderedPageBreak/>
        <w:t>s =8</w:t>
      </w:r>
    </w:p>
    <w:p w:rsidR="00251E69" w:rsidRPr="00B55558" w:rsidRDefault="00251E69" w:rsidP="00251E69">
      <w:pPr>
        <w:rPr>
          <w:rFonts w:ascii="Arial" w:hAnsi="Arial" w:cs="Arial"/>
          <w:color w:val="1F4E79" w:themeColor="accent1" w:themeShade="80"/>
          <w:sz w:val="52"/>
          <w:szCs w:val="52"/>
          <w:vertAlign w:val="subscript"/>
        </w:rPr>
      </w:pPr>
      <w:r w:rsidRPr="00B55558">
        <w:rPr>
          <w:rFonts w:ascii="Arial" w:hAnsi="Arial" w:cs="Arial"/>
          <w:color w:val="1F4E79" w:themeColor="accent1" w:themeShade="80"/>
          <w:sz w:val="52"/>
          <w:szCs w:val="52"/>
          <w:vertAlign w:val="subscript"/>
        </w:rPr>
        <w:t>n = 50</w:t>
      </w:r>
    </w:p>
    <w:p w:rsidR="00251E69" w:rsidRPr="00B55558" w:rsidRDefault="00251E69" w:rsidP="00251E69">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sidRPr="00B55558">
        <w:rPr>
          <w:rFonts w:ascii="Arial" w:hAnsi="Arial" w:cs="Arial"/>
          <w:color w:val="1F4E79" w:themeColor="accent1" w:themeShade="80"/>
          <w:sz w:val="36"/>
          <w:szCs w:val="36"/>
        </w:rPr>
        <w:t>32.5</w:t>
      </w:r>
    </w:p>
    <w:p w:rsidR="00251E69" w:rsidRDefault="00251E69" w:rsidP="00251E69">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α = 1%</w:t>
      </w:r>
    </w:p>
    <w:p w:rsidR="00B55558" w:rsidRPr="00B55558" w:rsidRDefault="007E3359" w:rsidP="00B55558">
      <w:pPr>
        <w:rPr>
          <w:rFonts w:ascii="Arial" w:hAnsi="Arial" w:cs="Arial"/>
          <w:color w:val="1F4E79" w:themeColor="accent1" w:themeShade="80"/>
          <w:sz w:val="36"/>
          <w:szCs w:val="36"/>
        </w:rPr>
      </w:pPr>
      <w:r>
        <w:rPr>
          <w:rFonts w:ascii="Arial" w:hAnsi="Arial" w:cs="Arial"/>
          <w:color w:val="1F4E79" w:themeColor="accent1" w:themeShade="80"/>
          <w:sz w:val="36"/>
          <w:szCs w:val="36"/>
        </w:rPr>
        <w:t>S.E = 8 / √50</w:t>
      </w:r>
    </w:p>
    <w:p w:rsidR="00B55558" w:rsidRPr="00B55558" w:rsidRDefault="007E3359" w:rsidP="00B55558">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8 / 7.07</w:t>
      </w:r>
    </w:p>
    <w:p w:rsidR="00B55558" w:rsidRDefault="00B55558" w:rsidP="00B55558">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 xml:space="preserve">      =</w:t>
      </w:r>
      <w:r w:rsidR="007E3359">
        <w:rPr>
          <w:rFonts w:ascii="Arial" w:hAnsi="Arial" w:cs="Arial"/>
          <w:color w:val="1F4E79" w:themeColor="accent1" w:themeShade="80"/>
          <w:sz w:val="36"/>
          <w:szCs w:val="36"/>
        </w:rPr>
        <w:t xml:space="preserve"> 1.13</w:t>
      </w:r>
    </w:p>
    <w:p w:rsidR="007E3359" w:rsidRPr="00B55558" w:rsidRDefault="007E3359" w:rsidP="007E3359">
      <w:pPr>
        <w:rPr>
          <w:rFonts w:ascii="Arial" w:hAnsi="Arial" w:cs="Arial"/>
          <w:color w:val="1F4E79" w:themeColor="accent1" w:themeShade="80"/>
          <w:sz w:val="36"/>
          <w:szCs w:val="36"/>
        </w:rPr>
      </w:pPr>
      <w:r>
        <w:rPr>
          <w:rFonts w:ascii="Arial" w:hAnsi="Arial" w:cs="Arial"/>
          <w:color w:val="1F4E79" w:themeColor="accent1" w:themeShade="80"/>
          <w:sz w:val="36"/>
          <w:szCs w:val="36"/>
        </w:rPr>
        <w:t>Z = 32.5 -34 / 1.13</w:t>
      </w:r>
    </w:p>
    <w:p w:rsidR="007E3359" w:rsidRDefault="007E3359" w:rsidP="007E3359">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-1.33</w:t>
      </w:r>
    </w:p>
    <w:p w:rsidR="007E3359" w:rsidRDefault="007E3359" w:rsidP="007E3359">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Z(</w:t>
      </w:r>
      <w:proofErr w:type="gramEnd"/>
      <w:r>
        <w:rPr>
          <w:rFonts w:ascii="Arial" w:hAnsi="Arial" w:cs="Arial"/>
          <w:color w:val="1F4E79" w:themeColor="accent1" w:themeShade="80"/>
          <w:sz w:val="36"/>
          <w:szCs w:val="36"/>
        </w:rPr>
        <w:t xml:space="preserve">0.01) = </w:t>
      </w:r>
      <w:r w:rsidR="00BF1D95">
        <w:rPr>
          <w:rFonts w:ascii="Arial" w:hAnsi="Arial" w:cs="Arial"/>
          <w:color w:val="1F4E79" w:themeColor="accent1" w:themeShade="80"/>
          <w:sz w:val="36"/>
          <w:szCs w:val="36"/>
        </w:rPr>
        <w:t>+</w:t>
      </w:r>
      <w:r w:rsidR="00D11535">
        <w:rPr>
          <w:rFonts w:ascii="Arial" w:hAnsi="Arial" w:cs="Arial"/>
          <w:color w:val="1F4E79" w:themeColor="accent1" w:themeShade="80"/>
          <w:sz w:val="36"/>
          <w:szCs w:val="36"/>
        </w:rPr>
        <w:t>-</w:t>
      </w:r>
      <w:r>
        <w:rPr>
          <w:rFonts w:ascii="Arial" w:hAnsi="Arial" w:cs="Arial"/>
          <w:color w:val="1F4E79" w:themeColor="accent1" w:themeShade="80"/>
          <w:sz w:val="36"/>
          <w:szCs w:val="36"/>
        </w:rPr>
        <w:t>2.33</w:t>
      </w:r>
    </w:p>
    <w:p w:rsidR="007E3359" w:rsidRDefault="007E3359" w:rsidP="007E3359">
      <w:pPr>
        <w:rPr>
          <w:rFonts w:ascii="Arial" w:hAnsi="Arial" w:cs="Arial"/>
          <w:color w:val="1F4E79" w:themeColor="accent1" w:themeShade="80"/>
          <w:sz w:val="32"/>
          <w:szCs w:val="32"/>
        </w:rPr>
      </w:pPr>
      <w:r w:rsidRPr="00D11535">
        <w:rPr>
          <w:rFonts w:ascii="Arial" w:hAnsi="Arial" w:cs="Arial"/>
          <w:color w:val="1F4E79" w:themeColor="accent1" w:themeShade="80"/>
          <w:sz w:val="36"/>
          <w:szCs w:val="36"/>
        </w:rPr>
        <w:t>We accept the null hypothesis H</w:t>
      </w:r>
      <w:r w:rsidRPr="00D11535">
        <w:rPr>
          <w:rFonts w:ascii="Arial" w:hAnsi="Arial" w:cs="Arial"/>
          <w:color w:val="1F4E79" w:themeColor="accent1" w:themeShade="80"/>
          <w:sz w:val="36"/>
          <w:szCs w:val="36"/>
          <w:vertAlign w:val="subscript"/>
        </w:rPr>
        <w:t xml:space="preserve">o </w:t>
      </w:r>
      <w:proofErr w:type="gramStart"/>
      <w:r w:rsidR="00D11535" w:rsidRPr="00D11535">
        <w:rPr>
          <w:rFonts w:ascii="Arial" w:hAnsi="Arial" w:cs="Arial"/>
          <w:color w:val="1F4E79" w:themeColor="accent1" w:themeShade="80"/>
          <w:sz w:val="36"/>
          <w:szCs w:val="36"/>
        </w:rPr>
        <w:t xml:space="preserve">hence </w:t>
      </w:r>
      <w:r w:rsidR="00D11535" w:rsidRPr="00D11535">
        <w:rPr>
          <w:rFonts w:ascii="Arial" w:hAnsi="Arial" w:cs="Arial"/>
          <w:color w:val="1F4E79" w:themeColor="accent1" w:themeShade="80"/>
          <w:sz w:val="32"/>
          <w:szCs w:val="32"/>
        </w:rPr>
        <w:t>,</w:t>
      </w:r>
      <w:proofErr w:type="gramEnd"/>
      <w:r w:rsidR="00D11535" w:rsidRPr="00D11535">
        <w:t xml:space="preserve"> </w:t>
      </w:r>
      <w:r w:rsidR="00D11535" w:rsidRPr="00D11535">
        <w:rPr>
          <w:rFonts w:ascii="Arial" w:hAnsi="Arial" w:cs="Arial"/>
          <w:color w:val="1F4E79" w:themeColor="accent1" w:themeShade="80"/>
          <w:sz w:val="32"/>
          <w:szCs w:val="32"/>
        </w:rPr>
        <w:t>they have lowered</w:t>
      </w:r>
      <w:r w:rsidR="00D11535" w:rsidRPr="00D11535">
        <w:rPr>
          <w:color w:val="1F4E79" w:themeColor="accent1" w:themeShade="80"/>
        </w:rPr>
        <w:t xml:space="preserve"> </w:t>
      </w:r>
      <w:r w:rsidR="00D11535" w:rsidRPr="00D11535">
        <w:rPr>
          <w:rFonts w:ascii="Arial" w:hAnsi="Arial" w:cs="Arial"/>
          <w:color w:val="1F4E79" w:themeColor="accent1" w:themeShade="80"/>
          <w:sz w:val="32"/>
          <w:szCs w:val="32"/>
        </w:rPr>
        <w:t xml:space="preserve"> the average with improved filtration devices</w:t>
      </w:r>
      <w:r w:rsidR="00D11535">
        <w:rPr>
          <w:rFonts w:ascii="Arial" w:hAnsi="Arial" w:cs="Arial"/>
          <w:color w:val="1F4E79" w:themeColor="accent1" w:themeShade="80"/>
          <w:sz w:val="32"/>
          <w:szCs w:val="32"/>
        </w:rPr>
        <w:t xml:space="preserve"> .</w:t>
      </w:r>
    </w:p>
    <w:p w:rsidR="00B46D13" w:rsidRPr="00D11535" w:rsidRDefault="00B46D13" w:rsidP="007E3359">
      <w:pPr>
        <w:rPr>
          <w:rFonts w:ascii="Arial" w:hAnsi="Arial" w:cs="Arial"/>
          <w:color w:val="1F4E79" w:themeColor="accent1" w:themeShade="80"/>
          <w:sz w:val="32"/>
          <w:szCs w:val="32"/>
        </w:rPr>
      </w:pPr>
    </w:p>
    <w:p w:rsidR="00D11535" w:rsidRDefault="00D11535" w:rsidP="00B55558">
      <w:pPr>
        <w:rPr>
          <w:rFonts w:ascii="Arial" w:hAnsi="Arial" w:cs="Arial"/>
          <w:sz w:val="32"/>
          <w:szCs w:val="32"/>
        </w:rPr>
      </w:pPr>
      <w:r w:rsidRPr="00D11535">
        <w:rPr>
          <w:rFonts w:ascii="Arial" w:hAnsi="Arial" w:cs="Arial"/>
          <w:sz w:val="32"/>
          <w:szCs w:val="32"/>
        </w:rPr>
        <w:t xml:space="preserve">Problem Statement 4: </w:t>
      </w:r>
    </w:p>
    <w:p w:rsidR="007E3359" w:rsidRDefault="00D11535" w:rsidP="00B55558">
      <w:pPr>
        <w:rPr>
          <w:rFonts w:ascii="Arial" w:hAnsi="Arial" w:cs="Arial"/>
          <w:sz w:val="32"/>
          <w:szCs w:val="32"/>
        </w:rPr>
      </w:pPr>
      <w:r w:rsidRPr="00D11535">
        <w:rPr>
          <w:rFonts w:ascii="Arial" w:hAnsi="Arial" w:cs="Arial"/>
          <w:sz w:val="32"/>
          <w:szCs w:val="32"/>
        </w:rPr>
        <w:t xml:space="preserve">Based on population figures and other general information on the U.S. population, suppose it has been estimated that, on average, a family of four in the U.S. spends about $1135 annually on dental expenditures. Suppose further that a regional dental association wants to test to determine if this figure is accurate for their area of country. To test this, 22 families of 4 are randomly selected from the population in that area of the country and a log is kept of the family’s dental expenditure for one year. The resulting data are given below. Assuming, that dental expenditure is normally distributed in the population, use the data and an alpha of 0.5 to </w:t>
      </w:r>
      <w:r w:rsidRPr="00D11535">
        <w:rPr>
          <w:rFonts w:ascii="Arial" w:hAnsi="Arial" w:cs="Arial"/>
          <w:sz w:val="32"/>
          <w:szCs w:val="32"/>
        </w:rPr>
        <w:lastRenderedPageBreak/>
        <w:t>test the dental association’s hypothesis. 1008, 812, 1117, 1323, 1308, 1415, 831, 1021, 1287, 851, 930, 730, 699, 872, 913, 944, 954, 987, 1695, 995, 1003, 994</w:t>
      </w:r>
    </w:p>
    <w:p w:rsidR="00D11535" w:rsidRDefault="00D11535" w:rsidP="00B55558">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Solution :</w:t>
      </w:r>
      <w:proofErr w:type="gramEnd"/>
    </w:p>
    <w:p w:rsidR="00D11535" w:rsidRPr="00B55558" w:rsidRDefault="00D11535" w:rsidP="00D11535">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w:t>
      </w:r>
      <w:r>
        <w:rPr>
          <w:rFonts w:ascii="Arial" w:hAnsi="Arial" w:cs="Arial"/>
          <w:color w:val="1F4E79" w:themeColor="accent1" w:themeShade="80"/>
          <w:sz w:val="48"/>
          <w:szCs w:val="48"/>
          <w:vertAlign w:val="subscript"/>
        </w:rPr>
        <w:t xml:space="preserve"> = 1135</w:t>
      </w:r>
    </w:p>
    <w:p w:rsidR="00D11535" w:rsidRPr="00B55558" w:rsidRDefault="00D11535" w:rsidP="00D11535">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 xml:space="preserve">a = µ </w:t>
      </w:r>
      <w:r w:rsidRPr="00B55558">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1135</w:t>
      </w:r>
    </w:p>
    <w:p w:rsidR="00D11535" w:rsidRPr="00B55558" w:rsidRDefault="00D11535" w:rsidP="00D11535">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1135</w:t>
      </w:r>
    </w:p>
    <w:p w:rsidR="00D11535" w:rsidRPr="00B55558" w:rsidRDefault="00D11535" w:rsidP="00D11535">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s =</w:t>
      </w:r>
      <w:r w:rsidR="00F76759">
        <w:rPr>
          <w:rFonts w:ascii="Arial" w:hAnsi="Arial" w:cs="Arial"/>
          <w:color w:val="1F4E79" w:themeColor="accent1" w:themeShade="80"/>
          <w:sz w:val="52"/>
          <w:szCs w:val="52"/>
          <w:vertAlign w:val="subscript"/>
        </w:rPr>
        <w:t xml:space="preserve"> </w:t>
      </w:r>
      <w:r w:rsidR="00995F7B">
        <w:rPr>
          <w:rFonts w:ascii="Arial" w:hAnsi="Arial" w:cs="Arial"/>
          <w:color w:val="1F4E79" w:themeColor="accent1" w:themeShade="80"/>
          <w:sz w:val="52"/>
          <w:szCs w:val="52"/>
          <w:vertAlign w:val="subscript"/>
        </w:rPr>
        <w:t>240.37</w:t>
      </w:r>
    </w:p>
    <w:p w:rsidR="00D11535" w:rsidRPr="00B55558" w:rsidRDefault="00D11535" w:rsidP="00D11535">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n = 22</w:t>
      </w:r>
    </w:p>
    <w:p w:rsidR="00D11535" w:rsidRPr="00995F7B" w:rsidRDefault="00D11535" w:rsidP="00D11535">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sidR="00F76759" w:rsidRPr="00995F7B">
        <w:rPr>
          <w:rFonts w:ascii="Arial" w:hAnsi="Arial" w:cs="Arial"/>
          <w:color w:val="1F4E79" w:themeColor="accent1" w:themeShade="80"/>
          <w:sz w:val="48"/>
          <w:szCs w:val="48"/>
          <w:vertAlign w:val="subscript"/>
        </w:rPr>
        <w:t>1031</w:t>
      </w:r>
      <w:r w:rsidR="00995F7B" w:rsidRPr="00995F7B">
        <w:rPr>
          <w:rFonts w:ascii="Arial" w:hAnsi="Arial" w:cs="Arial"/>
          <w:color w:val="1F4E79" w:themeColor="accent1" w:themeShade="80"/>
          <w:sz w:val="48"/>
          <w:szCs w:val="48"/>
          <w:vertAlign w:val="subscript"/>
        </w:rPr>
        <w:t>.32</w:t>
      </w:r>
    </w:p>
    <w:p w:rsidR="00D11535" w:rsidRDefault="00D11535"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α = 0.</w:t>
      </w:r>
      <w:r w:rsidR="00B46D13">
        <w:rPr>
          <w:rFonts w:ascii="Arial" w:hAnsi="Arial" w:cs="Arial"/>
          <w:color w:val="1F4E79" w:themeColor="accent1" w:themeShade="80"/>
          <w:sz w:val="36"/>
          <w:szCs w:val="36"/>
        </w:rPr>
        <w:t>0</w:t>
      </w:r>
      <w:r>
        <w:rPr>
          <w:rFonts w:ascii="Arial" w:hAnsi="Arial" w:cs="Arial"/>
          <w:color w:val="1F4E79" w:themeColor="accent1" w:themeShade="80"/>
          <w:sz w:val="36"/>
          <w:szCs w:val="36"/>
        </w:rPr>
        <w:t>5</w:t>
      </w:r>
    </w:p>
    <w:p w:rsidR="00D11535" w:rsidRPr="00B55558" w:rsidRDefault="00D11535"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S.E = </w:t>
      </w:r>
      <w:r w:rsidR="00995F7B">
        <w:rPr>
          <w:rFonts w:ascii="Arial" w:hAnsi="Arial" w:cs="Arial"/>
          <w:color w:val="1F4E79" w:themeColor="accent1" w:themeShade="80"/>
          <w:sz w:val="36"/>
          <w:szCs w:val="36"/>
        </w:rPr>
        <w:t>240.37</w:t>
      </w:r>
      <w:r>
        <w:rPr>
          <w:rFonts w:ascii="Arial" w:hAnsi="Arial" w:cs="Arial"/>
          <w:color w:val="1F4E79" w:themeColor="accent1" w:themeShade="80"/>
          <w:sz w:val="36"/>
          <w:szCs w:val="36"/>
        </w:rPr>
        <w:t xml:space="preserve"> / √22</w:t>
      </w:r>
    </w:p>
    <w:p w:rsidR="00995F7B" w:rsidRDefault="00D11535"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w:t>
      </w:r>
      <w:r w:rsidR="00995F7B">
        <w:rPr>
          <w:rFonts w:ascii="Arial" w:hAnsi="Arial" w:cs="Arial"/>
          <w:color w:val="1F4E79" w:themeColor="accent1" w:themeShade="80"/>
          <w:sz w:val="36"/>
          <w:szCs w:val="36"/>
        </w:rPr>
        <w:t>240.37</w:t>
      </w:r>
      <w:r>
        <w:rPr>
          <w:rFonts w:ascii="Arial" w:hAnsi="Arial" w:cs="Arial"/>
          <w:color w:val="1F4E79" w:themeColor="accent1" w:themeShade="80"/>
          <w:sz w:val="36"/>
          <w:szCs w:val="36"/>
        </w:rPr>
        <w:t xml:space="preserve"> / </w:t>
      </w:r>
      <w:r w:rsidR="00995F7B">
        <w:rPr>
          <w:rFonts w:ascii="Arial" w:hAnsi="Arial" w:cs="Arial"/>
          <w:color w:val="1F4E79" w:themeColor="accent1" w:themeShade="80"/>
          <w:sz w:val="36"/>
          <w:szCs w:val="36"/>
        </w:rPr>
        <w:t>4.6</w:t>
      </w:r>
    </w:p>
    <w:p w:rsidR="00D11535" w:rsidRDefault="00995F7B"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52.25</w:t>
      </w:r>
    </w:p>
    <w:p w:rsidR="00D11535" w:rsidRPr="00B55558" w:rsidRDefault="00995F7B"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Z = 1031.32-1135 / 52.25</w:t>
      </w:r>
    </w:p>
    <w:p w:rsidR="00D11535" w:rsidRDefault="00D11535"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w:t>
      </w:r>
      <w:r w:rsidR="00BF1D95">
        <w:rPr>
          <w:rFonts w:ascii="Arial" w:hAnsi="Arial" w:cs="Arial"/>
          <w:color w:val="1F4E79" w:themeColor="accent1" w:themeShade="80"/>
          <w:sz w:val="36"/>
          <w:szCs w:val="36"/>
        </w:rPr>
        <w:t>-103.68 / 51</w:t>
      </w:r>
      <w:r w:rsidR="00995F7B">
        <w:rPr>
          <w:rFonts w:ascii="Arial" w:hAnsi="Arial" w:cs="Arial"/>
          <w:color w:val="1F4E79" w:themeColor="accent1" w:themeShade="80"/>
          <w:sz w:val="36"/>
          <w:szCs w:val="36"/>
        </w:rPr>
        <w:t>.25</w:t>
      </w:r>
    </w:p>
    <w:p w:rsidR="00995F7B" w:rsidRDefault="00BF1D95" w:rsidP="00D11535">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=-2.02</w:t>
      </w:r>
    </w:p>
    <w:p w:rsidR="00D11535" w:rsidRDefault="00995F7B" w:rsidP="00D11535">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Z(</w:t>
      </w:r>
      <w:proofErr w:type="gramEnd"/>
      <w:r>
        <w:rPr>
          <w:rFonts w:ascii="Arial" w:hAnsi="Arial" w:cs="Arial"/>
          <w:color w:val="1F4E79" w:themeColor="accent1" w:themeShade="80"/>
          <w:sz w:val="36"/>
          <w:szCs w:val="36"/>
        </w:rPr>
        <w:t>0.05</w:t>
      </w:r>
      <w:r w:rsidR="00D11535">
        <w:rPr>
          <w:rFonts w:ascii="Arial" w:hAnsi="Arial" w:cs="Arial"/>
          <w:color w:val="1F4E79" w:themeColor="accent1" w:themeShade="80"/>
          <w:sz w:val="36"/>
          <w:szCs w:val="36"/>
        </w:rPr>
        <w:t xml:space="preserve">) = </w:t>
      </w:r>
      <w:r w:rsidR="00B46D13">
        <w:rPr>
          <w:rFonts w:ascii="Arial" w:hAnsi="Arial" w:cs="Arial"/>
          <w:color w:val="1F4E79" w:themeColor="accent1" w:themeShade="80"/>
          <w:sz w:val="36"/>
          <w:szCs w:val="36"/>
        </w:rPr>
        <w:t>+</w:t>
      </w:r>
      <w:r w:rsidR="00D11535">
        <w:rPr>
          <w:rFonts w:ascii="Arial" w:hAnsi="Arial" w:cs="Arial"/>
          <w:color w:val="1F4E79" w:themeColor="accent1" w:themeShade="80"/>
          <w:sz w:val="36"/>
          <w:szCs w:val="36"/>
        </w:rPr>
        <w:t>-</w:t>
      </w:r>
      <w:r>
        <w:rPr>
          <w:rFonts w:ascii="Arial" w:hAnsi="Arial" w:cs="Arial"/>
          <w:color w:val="1F4E79" w:themeColor="accent1" w:themeShade="80"/>
          <w:sz w:val="36"/>
          <w:szCs w:val="36"/>
        </w:rPr>
        <w:t>1.96</w:t>
      </w:r>
    </w:p>
    <w:p w:rsidR="00BF1D95" w:rsidRDefault="00510893" w:rsidP="00251E69">
      <w:pPr>
        <w:rPr>
          <w:rFonts w:ascii="Arial" w:hAnsi="Arial" w:cs="Arial"/>
          <w:color w:val="1F4E79" w:themeColor="accent1" w:themeShade="80"/>
          <w:sz w:val="32"/>
          <w:szCs w:val="32"/>
        </w:rPr>
      </w:pPr>
      <w:proofErr w:type="gramStart"/>
      <w:r w:rsidRPr="00BF1D95">
        <w:rPr>
          <w:rFonts w:ascii="Arial" w:hAnsi="Arial" w:cs="Arial"/>
          <w:color w:val="1F4E79" w:themeColor="accent1" w:themeShade="80"/>
          <w:sz w:val="32"/>
          <w:szCs w:val="32"/>
        </w:rPr>
        <w:t>So ,</w:t>
      </w:r>
      <w:proofErr w:type="gramEnd"/>
      <w:r w:rsidRPr="00BF1D95">
        <w:rPr>
          <w:rFonts w:ascii="Arial" w:hAnsi="Arial" w:cs="Arial"/>
          <w:color w:val="1F4E79" w:themeColor="accent1" w:themeShade="80"/>
          <w:sz w:val="32"/>
          <w:szCs w:val="32"/>
        </w:rPr>
        <w:t xml:space="preserve"> we accept alternative hypothesis</w:t>
      </w:r>
      <w:r w:rsidR="007B3CB0">
        <w:rPr>
          <w:rFonts w:ascii="Arial" w:hAnsi="Arial" w:cs="Arial"/>
          <w:color w:val="1F4E79" w:themeColor="accent1" w:themeShade="80"/>
          <w:sz w:val="32"/>
          <w:szCs w:val="32"/>
        </w:rPr>
        <w:t xml:space="preserve"> H</w:t>
      </w:r>
      <w:r w:rsidR="007B3CB0">
        <w:rPr>
          <w:rFonts w:ascii="Arial" w:hAnsi="Arial" w:cs="Arial"/>
          <w:color w:val="1F4E79" w:themeColor="accent1" w:themeShade="80"/>
          <w:sz w:val="32"/>
          <w:szCs w:val="32"/>
          <w:vertAlign w:val="subscript"/>
        </w:rPr>
        <w:t>a</w:t>
      </w:r>
      <w:r w:rsidRPr="00BF1D95">
        <w:rPr>
          <w:rFonts w:ascii="Arial" w:hAnsi="Arial" w:cs="Arial"/>
          <w:color w:val="1F4E79" w:themeColor="accent1" w:themeShade="80"/>
          <w:sz w:val="32"/>
          <w:szCs w:val="32"/>
        </w:rPr>
        <w:t xml:space="preserve"> hence </w:t>
      </w:r>
      <w:r w:rsidR="00BF1D95" w:rsidRPr="00BF1D95">
        <w:rPr>
          <w:rFonts w:ascii="Arial" w:hAnsi="Arial" w:cs="Arial"/>
          <w:color w:val="1F4E79" w:themeColor="accent1" w:themeShade="80"/>
          <w:sz w:val="32"/>
          <w:szCs w:val="32"/>
        </w:rPr>
        <w:t>that the average a regional dental association  expenses for the population is not accurate</w:t>
      </w:r>
      <w:r w:rsidR="00BF1D95">
        <w:rPr>
          <w:rFonts w:ascii="Arial" w:hAnsi="Arial" w:cs="Arial"/>
          <w:color w:val="1F4E79" w:themeColor="accent1" w:themeShade="80"/>
          <w:sz w:val="32"/>
          <w:szCs w:val="32"/>
        </w:rPr>
        <w:t xml:space="preserve"> .</w:t>
      </w:r>
    </w:p>
    <w:p w:rsidR="00BF1D95" w:rsidRDefault="00BF1D95" w:rsidP="00251E69">
      <w:pPr>
        <w:rPr>
          <w:rFonts w:ascii="Arial" w:hAnsi="Arial" w:cs="Arial"/>
          <w:color w:val="1F4E79" w:themeColor="accent1" w:themeShade="80"/>
          <w:sz w:val="32"/>
          <w:szCs w:val="32"/>
        </w:rPr>
      </w:pPr>
    </w:p>
    <w:p w:rsidR="00F76759" w:rsidRDefault="00F76759" w:rsidP="00251E69">
      <w:pPr>
        <w:rPr>
          <w:rFonts w:ascii="Arial" w:hAnsi="Arial" w:cs="Arial"/>
          <w:sz w:val="32"/>
          <w:szCs w:val="32"/>
        </w:rPr>
      </w:pPr>
      <w:r w:rsidRPr="00F76759">
        <w:rPr>
          <w:rFonts w:ascii="Arial" w:hAnsi="Arial" w:cs="Arial"/>
          <w:sz w:val="32"/>
          <w:szCs w:val="32"/>
        </w:rPr>
        <w:t>Problem Statement 5:</w:t>
      </w:r>
    </w:p>
    <w:p w:rsidR="00F76759" w:rsidRDefault="00F76759" w:rsidP="00251E69">
      <w:pPr>
        <w:rPr>
          <w:rFonts w:ascii="Arial" w:hAnsi="Arial" w:cs="Arial"/>
          <w:sz w:val="32"/>
          <w:szCs w:val="32"/>
        </w:rPr>
      </w:pPr>
      <w:r w:rsidRPr="00F76759">
        <w:rPr>
          <w:rFonts w:ascii="Arial" w:hAnsi="Arial" w:cs="Arial"/>
          <w:sz w:val="32"/>
          <w:szCs w:val="32"/>
        </w:rPr>
        <w:t xml:space="preserve"> In a report prepared by the Economic Research Department of a major bank the Department manager maintains that the average annual family income on Metropolis is $48,432. What do you conclude about the validity of the report if a random sample of 400 families shows and average income of $48,574 with a standard deviation of 2000?</w:t>
      </w:r>
    </w:p>
    <w:p w:rsidR="00B46D13" w:rsidRPr="00B55558" w:rsidRDefault="00B46D13" w:rsidP="00B46D13">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w:t>
      </w:r>
      <w:r>
        <w:rPr>
          <w:rFonts w:ascii="Arial" w:hAnsi="Arial" w:cs="Arial"/>
          <w:color w:val="1F4E79" w:themeColor="accent1" w:themeShade="80"/>
          <w:sz w:val="48"/>
          <w:szCs w:val="48"/>
          <w:vertAlign w:val="subscript"/>
        </w:rPr>
        <w:t xml:space="preserve"> = 48432</w:t>
      </w:r>
    </w:p>
    <w:p w:rsidR="00B46D13" w:rsidRPr="00B55558" w:rsidRDefault="00B46D13" w:rsidP="00B46D13">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 xml:space="preserve">a = µ </w:t>
      </w:r>
      <w:r w:rsidRPr="00B55558">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48432</w:t>
      </w:r>
    </w:p>
    <w:p w:rsidR="00B46D13" w:rsidRPr="00B55558" w:rsidRDefault="007F4802" w:rsidP="00B46D13">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48</w:t>
      </w:r>
      <w:r w:rsidR="00B46D13">
        <w:rPr>
          <w:rFonts w:ascii="Arial" w:hAnsi="Arial" w:cs="Arial"/>
          <w:color w:val="1F4E79" w:themeColor="accent1" w:themeShade="80"/>
          <w:sz w:val="52"/>
          <w:szCs w:val="52"/>
          <w:vertAlign w:val="subscript"/>
        </w:rPr>
        <w:t>432</w:t>
      </w:r>
    </w:p>
    <w:p w:rsidR="00B46D13" w:rsidRPr="00B55558" w:rsidRDefault="00B46D13" w:rsidP="00B46D13">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s = 2000</w:t>
      </w:r>
    </w:p>
    <w:p w:rsidR="00B46D13" w:rsidRPr="00B55558" w:rsidRDefault="00B46D13" w:rsidP="00B46D13">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n = 400</w:t>
      </w:r>
    </w:p>
    <w:p w:rsidR="00B46D13" w:rsidRPr="00995F7B" w:rsidRDefault="00B46D13" w:rsidP="00B46D13">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Pr>
          <w:rFonts w:ascii="Arial" w:hAnsi="Arial" w:cs="Arial"/>
          <w:color w:val="1F4E79" w:themeColor="accent1" w:themeShade="80"/>
          <w:sz w:val="48"/>
          <w:szCs w:val="48"/>
          <w:vertAlign w:val="subscript"/>
        </w:rPr>
        <w:t>48574</w:t>
      </w:r>
    </w:p>
    <w:p w:rsidR="00B46D13" w:rsidRDefault="00B46D13" w:rsidP="00B46D13">
      <w:pPr>
        <w:rPr>
          <w:rFonts w:ascii="Arial" w:hAnsi="Arial" w:cs="Arial"/>
          <w:color w:val="1F4E79" w:themeColor="accent1" w:themeShade="80"/>
          <w:sz w:val="36"/>
          <w:szCs w:val="36"/>
        </w:rPr>
      </w:pPr>
      <w:r>
        <w:rPr>
          <w:rFonts w:ascii="Arial" w:hAnsi="Arial" w:cs="Arial"/>
          <w:color w:val="1F4E79" w:themeColor="accent1" w:themeShade="80"/>
          <w:sz w:val="36"/>
          <w:szCs w:val="36"/>
        </w:rPr>
        <w:t>α = 0.05</w:t>
      </w:r>
    </w:p>
    <w:p w:rsidR="00B46D13" w:rsidRPr="00B55558" w:rsidRDefault="00B46D13" w:rsidP="00B46D13">
      <w:pPr>
        <w:rPr>
          <w:rFonts w:ascii="Arial" w:hAnsi="Arial" w:cs="Arial"/>
          <w:color w:val="1F4E79" w:themeColor="accent1" w:themeShade="80"/>
          <w:sz w:val="36"/>
          <w:szCs w:val="36"/>
        </w:rPr>
      </w:pPr>
      <w:r>
        <w:rPr>
          <w:rFonts w:ascii="Arial" w:hAnsi="Arial" w:cs="Arial"/>
          <w:color w:val="1F4E79" w:themeColor="accent1" w:themeShade="80"/>
          <w:sz w:val="36"/>
          <w:szCs w:val="36"/>
        </w:rPr>
        <w:t>S.E = 2000 / √400</w:t>
      </w:r>
    </w:p>
    <w:p w:rsidR="00B46D13" w:rsidRDefault="00B46D13" w:rsidP="00B46D1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2000 / 20</w:t>
      </w:r>
    </w:p>
    <w:p w:rsidR="00B46D13" w:rsidRDefault="00B46D13" w:rsidP="00B46D1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100</w:t>
      </w:r>
    </w:p>
    <w:p w:rsidR="00B46D13" w:rsidRPr="00B55558" w:rsidRDefault="00B46D13" w:rsidP="00B46D1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Z = </w:t>
      </w:r>
      <w:r w:rsidR="007F4802">
        <w:rPr>
          <w:rFonts w:ascii="Arial" w:hAnsi="Arial" w:cs="Arial"/>
          <w:color w:val="1F4E79" w:themeColor="accent1" w:themeShade="80"/>
          <w:sz w:val="36"/>
          <w:szCs w:val="36"/>
        </w:rPr>
        <w:t>48574 - 48432 / 100</w:t>
      </w:r>
    </w:p>
    <w:p w:rsidR="00B46D13" w:rsidRDefault="00B46D13"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w:t>
      </w:r>
      <w:r w:rsidR="007F4802">
        <w:rPr>
          <w:rFonts w:ascii="Arial" w:hAnsi="Arial" w:cs="Arial"/>
          <w:color w:val="1F4E79" w:themeColor="accent1" w:themeShade="80"/>
          <w:sz w:val="36"/>
          <w:szCs w:val="36"/>
        </w:rPr>
        <w:t>142 / 100</w:t>
      </w:r>
    </w:p>
    <w:p w:rsidR="007F4802"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1.42</w:t>
      </w:r>
    </w:p>
    <w:p w:rsidR="00B46D13" w:rsidRDefault="00B46D13" w:rsidP="00B46D13">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lastRenderedPageBreak/>
        <w:t>Z(</w:t>
      </w:r>
      <w:proofErr w:type="gramEnd"/>
      <w:r>
        <w:rPr>
          <w:rFonts w:ascii="Arial" w:hAnsi="Arial" w:cs="Arial"/>
          <w:color w:val="1F4E79" w:themeColor="accent1" w:themeShade="80"/>
          <w:sz w:val="36"/>
          <w:szCs w:val="36"/>
        </w:rPr>
        <w:t>0.05) = +-1.96</w:t>
      </w:r>
    </w:p>
    <w:p w:rsidR="00B46D13" w:rsidRDefault="00B46D13" w:rsidP="00B46D13">
      <w:pPr>
        <w:rPr>
          <w:rFonts w:ascii="Arial" w:hAnsi="Arial" w:cs="Arial"/>
          <w:color w:val="1F4E79" w:themeColor="accent1" w:themeShade="80"/>
          <w:sz w:val="32"/>
          <w:szCs w:val="32"/>
        </w:rPr>
      </w:pPr>
      <w:proofErr w:type="gramStart"/>
      <w:r w:rsidRPr="00BF1D95">
        <w:rPr>
          <w:rFonts w:ascii="Arial" w:hAnsi="Arial" w:cs="Arial"/>
          <w:color w:val="1F4E79" w:themeColor="accent1" w:themeShade="80"/>
          <w:sz w:val="32"/>
          <w:szCs w:val="32"/>
        </w:rPr>
        <w:t xml:space="preserve">So </w:t>
      </w:r>
      <w:r w:rsidR="007F4802">
        <w:rPr>
          <w:rFonts w:ascii="Arial" w:hAnsi="Arial" w:cs="Arial"/>
          <w:color w:val="1F4E79" w:themeColor="accent1" w:themeShade="80"/>
          <w:sz w:val="32"/>
          <w:szCs w:val="32"/>
        </w:rPr>
        <w:t>,</w:t>
      </w:r>
      <w:proofErr w:type="gramEnd"/>
      <w:r w:rsidR="007F4802">
        <w:rPr>
          <w:rFonts w:ascii="Arial" w:hAnsi="Arial" w:cs="Arial"/>
          <w:color w:val="1F4E79" w:themeColor="accent1" w:themeShade="80"/>
          <w:sz w:val="32"/>
          <w:szCs w:val="32"/>
        </w:rPr>
        <w:t xml:space="preserve"> we accept null</w:t>
      </w:r>
      <w:r w:rsidRPr="00BF1D95">
        <w:rPr>
          <w:rFonts w:ascii="Arial" w:hAnsi="Arial" w:cs="Arial"/>
          <w:color w:val="1F4E79" w:themeColor="accent1" w:themeShade="80"/>
          <w:sz w:val="32"/>
          <w:szCs w:val="32"/>
        </w:rPr>
        <w:t xml:space="preserve"> hypothesis</w:t>
      </w:r>
      <w:r>
        <w:rPr>
          <w:rFonts w:ascii="Arial" w:hAnsi="Arial" w:cs="Arial"/>
          <w:color w:val="1F4E79" w:themeColor="accent1" w:themeShade="80"/>
          <w:sz w:val="32"/>
          <w:szCs w:val="32"/>
        </w:rPr>
        <w:t>.</w:t>
      </w:r>
    </w:p>
    <w:p w:rsidR="007F4802" w:rsidRDefault="007F4802" w:rsidP="00B46D13">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p>
    <w:p w:rsidR="007F4802" w:rsidRDefault="007F4802" w:rsidP="00B46D13">
      <w:pPr>
        <w:rPr>
          <w:rFonts w:ascii="Arial" w:hAnsi="Arial" w:cs="Arial"/>
          <w:sz w:val="32"/>
          <w:szCs w:val="32"/>
        </w:rPr>
      </w:pPr>
      <w:r w:rsidRPr="007F4802">
        <w:rPr>
          <w:rFonts w:ascii="Arial" w:hAnsi="Arial" w:cs="Arial"/>
          <w:sz w:val="32"/>
          <w:szCs w:val="32"/>
        </w:rPr>
        <w:t xml:space="preserve">Problem Statement 6: </w:t>
      </w:r>
    </w:p>
    <w:p w:rsidR="007F4802" w:rsidRPr="007F4802" w:rsidRDefault="007F4802" w:rsidP="00B46D13">
      <w:pPr>
        <w:rPr>
          <w:rFonts w:ascii="Arial" w:hAnsi="Arial" w:cs="Arial"/>
          <w:color w:val="1F4E79" w:themeColor="accent1" w:themeShade="80"/>
          <w:sz w:val="32"/>
          <w:szCs w:val="32"/>
        </w:rPr>
      </w:pPr>
      <w:r w:rsidRPr="007F4802">
        <w:rPr>
          <w:rFonts w:ascii="Arial" w:hAnsi="Arial" w:cs="Arial"/>
          <w:sz w:val="32"/>
          <w:szCs w:val="32"/>
        </w:rPr>
        <w:t xml:space="preserve">Suppose that in past years the average price per square foot for warehouses in the United States has been $32.28. A national real estate investor wants to determine whether that figure has changed now. The investor hires a researcher who randomly samples 19 warehouses that are for sale across the United States and finds that the mean price per square foot is $31.67, with a standard deviation of $1.29. </w:t>
      </w:r>
      <w:proofErr w:type="gramStart"/>
      <w:r w:rsidRPr="007F4802">
        <w:rPr>
          <w:rFonts w:ascii="Arial" w:hAnsi="Arial" w:cs="Arial"/>
          <w:sz w:val="32"/>
          <w:szCs w:val="32"/>
        </w:rPr>
        <w:t>assume</w:t>
      </w:r>
      <w:proofErr w:type="gramEnd"/>
      <w:r w:rsidRPr="007F4802">
        <w:rPr>
          <w:rFonts w:ascii="Arial" w:hAnsi="Arial" w:cs="Arial"/>
          <w:sz w:val="32"/>
          <w:szCs w:val="32"/>
        </w:rPr>
        <w:t xml:space="preserve"> that the prices of warehouse footage are normally distributed in population. If the researcher uses a 5% level of significance, what statistical conclusion can be reached? What are the hypotheses?</w:t>
      </w:r>
    </w:p>
    <w:p w:rsidR="007F4802" w:rsidRDefault="007F4802" w:rsidP="007F4802">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Solution :</w:t>
      </w:r>
      <w:proofErr w:type="gramEnd"/>
    </w:p>
    <w:p w:rsidR="007F4802" w:rsidRPr="00B55558" w:rsidRDefault="007F4802" w:rsidP="007F4802">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w:t>
      </w:r>
      <w:r>
        <w:rPr>
          <w:rFonts w:ascii="Arial" w:hAnsi="Arial" w:cs="Arial"/>
          <w:color w:val="1F4E79" w:themeColor="accent1" w:themeShade="80"/>
          <w:sz w:val="48"/>
          <w:szCs w:val="48"/>
          <w:vertAlign w:val="subscript"/>
        </w:rPr>
        <w:t xml:space="preserve"> = 32.28</w:t>
      </w:r>
    </w:p>
    <w:p w:rsidR="007F4802" w:rsidRPr="00B55558" w:rsidRDefault="007F4802" w:rsidP="007F4802">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 xml:space="preserve">a = µ </w:t>
      </w:r>
      <w:r w:rsidRPr="00B55558">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32.28</w:t>
      </w:r>
    </w:p>
    <w:p w:rsidR="007F4802" w:rsidRPr="00B55558" w:rsidRDefault="007F4802" w:rsidP="007F4802">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32.28</w:t>
      </w:r>
    </w:p>
    <w:p w:rsidR="007F4802" w:rsidRPr="00B55558" w:rsidRDefault="007F4802" w:rsidP="007F4802">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s = 1.29</w:t>
      </w:r>
    </w:p>
    <w:p w:rsidR="007F4802" w:rsidRPr="00B55558" w:rsidRDefault="007F4802" w:rsidP="007F4802">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n = 19</w:t>
      </w:r>
    </w:p>
    <w:p w:rsidR="007F4802" w:rsidRPr="00995F7B" w:rsidRDefault="007F4802" w:rsidP="007F4802">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Pr>
          <w:rFonts w:ascii="Arial" w:hAnsi="Arial" w:cs="Arial"/>
          <w:color w:val="1F4E79" w:themeColor="accent1" w:themeShade="80"/>
          <w:sz w:val="48"/>
          <w:szCs w:val="48"/>
          <w:vertAlign w:val="subscript"/>
        </w:rPr>
        <w:t>31.67</w:t>
      </w:r>
    </w:p>
    <w:p w:rsidR="007F4802"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α = 0.05</w:t>
      </w:r>
    </w:p>
    <w:p w:rsidR="007F4802" w:rsidRPr="00B55558"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S.E = 1.29 / √19</w:t>
      </w:r>
    </w:p>
    <w:p w:rsidR="007F4802"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lastRenderedPageBreak/>
        <w:t xml:space="preserve">      = 1.29 / 4.35</w:t>
      </w:r>
    </w:p>
    <w:p w:rsidR="007F4802"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0.29</w:t>
      </w:r>
    </w:p>
    <w:p w:rsidR="007F4802" w:rsidRPr="00B55558"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Z = 31.67-32.28 / 0.29</w:t>
      </w:r>
    </w:p>
    <w:p w:rsidR="007F4802" w:rsidRDefault="007F4802"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 </w:t>
      </w:r>
      <w:r w:rsidR="007B3CB0">
        <w:rPr>
          <w:rFonts w:ascii="Arial" w:hAnsi="Arial" w:cs="Arial"/>
          <w:color w:val="1F4E79" w:themeColor="accent1" w:themeShade="80"/>
          <w:sz w:val="36"/>
          <w:szCs w:val="36"/>
        </w:rPr>
        <w:t>0.61</w:t>
      </w:r>
      <w:r>
        <w:rPr>
          <w:rFonts w:ascii="Arial" w:hAnsi="Arial" w:cs="Arial"/>
          <w:color w:val="1F4E79" w:themeColor="accent1" w:themeShade="80"/>
          <w:sz w:val="36"/>
          <w:szCs w:val="36"/>
        </w:rPr>
        <w:t>/ 0.29</w:t>
      </w:r>
    </w:p>
    <w:p w:rsidR="007F4802" w:rsidRDefault="007B3CB0" w:rsidP="007F4802">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=-2.10</w:t>
      </w:r>
    </w:p>
    <w:p w:rsidR="007F4802" w:rsidRDefault="007F4802" w:rsidP="007F4802">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Z(</w:t>
      </w:r>
      <w:proofErr w:type="gramEnd"/>
      <w:r>
        <w:rPr>
          <w:rFonts w:ascii="Arial" w:hAnsi="Arial" w:cs="Arial"/>
          <w:color w:val="1F4E79" w:themeColor="accent1" w:themeShade="80"/>
          <w:sz w:val="36"/>
          <w:szCs w:val="36"/>
        </w:rPr>
        <w:t>0.05) = +-1.96</w:t>
      </w:r>
    </w:p>
    <w:p w:rsidR="007F4802" w:rsidRDefault="007F4802" w:rsidP="007F4802">
      <w:pPr>
        <w:rPr>
          <w:rFonts w:ascii="Arial" w:hAnsi="Arial" w:cs="Arial"/>
          <w:color w:val="1F4E79" w:themeColor="accent1" w:themeShade="80"/>
          <w:sz w:val="32"/>
          <w:szCs w:val="32"/>
          <w:vertAlign w:val="subscript"/>
        </w:rPr>
      </w:pPr>
      <w:proofErr w:type="gramStart"/>
      <w:r w:rsidRPr="00BF1D95">
        <w:rPr>
          <w:rFonts w:ascii="Arial" w:hAnsi="Arial" w:cs="Arial"/>
          <w:color w:val="1F4E79" w:themeColor="accent1" w:themeShade="80"/>
          <w:sz w:val="32"/>
          <w:szCs w:val="32"/>
        </w:rPr>
        <w:t>So ,</w:t>
      </w:r>
      <w:proofErr w:type="gramEnd"/>
      <w:r w:rsidRPr="00BF1D95">
        <w:rPr>
          <w:rFonts w:ascii="Arial" w:hAnsi="Arial" w:cs="Arial"/>
          <w:color w:val="1F4E79" w:themeColor="accent1" w:themeShade="80"/>
          <w:sz w:val="32"/>
          <w:szCs w:val="32"/>
        </w:rPr>
        <w:t xml:space="preserve"> w</w:t>
      </w:r>
      <w:r w:rsidR="007B3CB0">
        <w:rPr>
          <w:rFonts w:ascii="Arial" w:hAnsi="Arial" w:cs="Arial"/>
          <w:color w:val="1F4E79" w:themeColor="accent1" w:themeShade="80"/>
          <w:sz w:val="32"/>
          <w:szCs w:val="32"/>
        </w:rPr>
        <w:t>e accept alternative hypothesis H</w:t>
      </w:r>
      <w:r w:rsidR="007B3CB0">
        <w:rPr>
          <w:rFonts w:ascii="Arial" w:hAnsi="Arial" w:cs="Arial"/>
          <w:color w:val="1F4E79" w:themeColor="accent1" w:themeShade="80"/>
          <w:sz w:val="32"/>
          <w:szCs w:val="32"/>
          <w:vertAlign w:val="subscript"/>
        </w:rPr>
        <w:t>a</w:t>
      </w:r>
    </w:p>
    <w:p w:rsidR="007B3CB0" w:rsidRDefault="007B3CB0" w:rsidP="007F4802">
      <w:pPr>
        <w:rPr>
          <w:rFonts w:ascii="Arial" w:hAnsi="Arial" w:cs="Arial"/>
          <w:color w:val="1F4E79" w:themeColor="accent1" w:themeShade="80"/>
          <w:sz w:val="32"/>
          <w:szCs w:val="32"/>
          <w:vertAlign w:val="subscript"/>
        </w:rPr>
      </w:pPr>
    </w:p>
    <w:p w:rsidR="007B3CB0" w:rsidRDefault="007B3CB0" w:rsidP="007F4802">
      <w:pPr>
        <w:rPr>
          <w:rFonts w:ascii="Arial" w:hAnsi="Arial" w:cs="Arial"/>
          <w:sz w:val="32"/>
          <w:szCs w:val="32"/>
        </w:rPr>
      </w:pPr>
      <w:r w:rsidRPr="007B3CB0">
        <w:rPr>
          <w:rFonts w:ascii="Arial" w:hAnsi="Arial" w:cs="Arial"/>
          <w:sz w:val="32"/>
          <w:szCs w:val="32"/>
        </w:rPr>
        <w:t>Problem Statement 7:</w:t>
      </w:r>
    </w:p>
    <w:p w:rsidR="007B3CB0" w:rsidRDefault="007B3CB0" w:rsidP="007F4802">
      <w:pPr>
        <w:rPr>
          <w:rFonts w:ascii="Arial" w:hAnsi="Arial" w:cs="Arial"/>
          <w:sz w:val="32"/>
          <w:szCs w:val="32"/>
        </w:rPr>
      </w:pPr>
      <w:r w:rsidRPr="007B3CB0">
        <w:rPr>
          <w:rFonts w:ascii="Arial" w:hAnsi="Arial" w:cs="Arial"/>
          <w:sz w:val="32"/>
          <w:szCs w:val="32"/>
        </w:rPr>
        <w:t xml:space="preserve"> Fill in the blank spaces in the table and draw your conclusions from it.</w:t>
      </w:r>
    </w:p>
    <w:p w:rsidR="00D227B1" w:rsidRDefault="00D227B1" w:rsidP="007F4802">
      <w:pPr>
        <w:rPr>
          <w:rFonts w:ascii="Arial" w:hAnsi="Arial" w:cs="Arial"/>
          <w:sz w:val="32"/>
          <w:szCs w:val="32"/>
        </w:rPr>
      </w:pPr>
      <w:r>
        <w:rPr>
          <w:rFonts w:ascii="Arial" w:hAnsi="Arial" w:cs="Arial"/>
          <w:sz w:val="32"/>
          <w:szCs w:val="32"/>
        </w:rPr>
        <w:t>Acceptance region = 48.5&lt; x &lt;</w:t>
      </w:r>
      <w:proofErr w:type="gramStart"/>
      <w:r>
        <w:rPr>
          <w:rFonts w:ascii="Arial" w:hAnsi="Arial" w:cs="Arial"/>
          <w:sz w:val="32"/>
          <w:szCs w:val="32"/>
        </w:rPr>
        <w:t>51.5 ,</w:t>
      </w:r>
      <w:proofErr w:type="gramEnd"/>
      <w:r>
        <w:rPr>
          <w:rFonts w:ascii="Arial" w:hAnsi="Arial" w:cs="Arial"/>
          <w:sz w:val="32"/>
          <w:szCs w:val="32"/>
        </w:rPr>
        <w:t xml:space="preserve"> sample size =10 find the value of α , β at 52 , β at 50.5</w:t>
      </w:r>
    </w:p>
    <w:p w:rsidR="00096647" w:rsidRDefault="00096647" w:rsidP="007F4802">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Solution :</w:t>
      </w:r>
      <w:proofErr w:type="gramEnd"/>
      <w:r>
        <w:rPr>
          <w:rFonts w:ascii="Arial" w:hAnsi="Arial" w:cs="Arial"/>
          <w:color w:val="1F4E79" w:themeColor="accent1" w:themeShade="80"/>
          <w:sz w:val="32"/>
          <w:szCs w:val="32"/>
        </w:rPr>
        <w:t xml:space="preserve"> -</w:t>
      </w: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color w:val="1F4E79" w:themeColor="accent1" w:themeShade="80"/>
          <w:sz w:val="32"/>
          <w:szCs w:val="32"/>
        </w:rPr>
      </w:pPr>
    </w:p>
    <w:p w:rsidR="009B38E1" w:rsidRDefault="009B38E1" w:rsidP="007F4802">
      <w:pPr>
        <w:rPr>
          <w:rFonts w:ascii="Arial" w:hAnsi="Arial" w:cs="Arial"/>
          <w:sz w:val="32"/>
          <w:szCs w:val="32"/>
        </w:rPr>
      </w:pPr>
      <w:r w:rsidRPr="009B38E1">
        <w:rPr>
          <w:rFonts w:ascii="Arial" w:hAnsi="Arial" w:cs="Arial"/>
          <w:sz w:val="32"/>
          <w:szCs w:val="32"/>
        </w:rPr>
        <w:lastRenderedPageBreak/>
        <w:t xml:space="preserve">Problem Statement 8: </w:t>
      </w:r>
    </w:p>
    <w:p w:rsidR="009B38E1" w:rsidRDefault="009B38E1" w:rsidP="007F4802">
      <w:pPr>
        <w:rPr>
          <w:rFonts w:ascii="Arial" w:hAnsi="Arial" w:cs="Arial"/>
          <w:sz w:val="32"/>
          <w:szCs w:val="32"/>
        </w:rPr>
      </w:pPr>
      <w:r w:rsidRPr="009B38E1">
        <w:rPr>
          <w:rFonts w:ascii="Arial" w:hAnsi="Arial" w:cs="Arial"/>
          <w:sz w:val="32"/>
          <w:szCs w:val="32"/>
        </w:rPr>
        <w:t>Find the t-score for a sample size of 16 taken from a population with mean 10 when the sample mean is 12 and the sample standard deviation is 1.5.</w:t>
      </w:r>
    </w:p>
    <w:p w:rsidR="009B38E1" w:rsidRDefault="009B38E1" w:rsidP="007F4802">
      <w:pPr>
        <w:rPr>
          <w:rFonts w:ascii="Arial" w:hAnsi="Arial" w:cs="Arial"/>
          <w:color w:val="1F4E79" w:themeColor="accent1" w:themeShade="80"/>
          <w:sz w:val="32"/>
          <w:szCs w:val="32"/>
        </w:rPr>
      </w:pPr>
      <w:r>
        <w:rPr>
          <w:rFonts w:ascii="Arial" w:hAnsi="Arial" w:cs="Arial"/>
          <w:noProof/>
          <w:color w:val="5B9BD5" w:themeColor="accent1"/>
          <w:sz w:val="32"/>
          <w:szCs w:val="32"/>
        </w:rPr>
        <w:drawing>
          <wp:inline distT="0" distB="0" distL="0" distR="0">
            <wp:extent cx="2075811" cy="1596191"/>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_test_formula_one_way.gif"/>
                    <pic:cNvPicPr/>
                  </pic:nvPicPr>
                  <pic:blipFill>
                    <a:blip r:embed="rId6">
                      <a:extLst>
                        <a:ext uri="{28A0092B-C50C-407E-A947-70E740481C1C}">
                          <a14:useLocalDpi xmlns:a14="http://schemas.microsoft.com/office/drawing/2010/main" val="0"/>
                        </a:ext>
                      </a:extLst>
                    </a:blip>
                    <a:stretch>
                      <a:fillRect/>
                    </a:stretch>
                  </pic:blipFill>
                  <pic:spPr>
                    <a:xfrm>
                      <a:off x="0" y="0"/>
                      <a:ext cx="2082988" cy="1601710"/>
                    </a:xfrm>
                    <a:prstGeom prst="rect">
                      <a:avLst/>
                    </a:prstGeom>
                  </pic:spPr>
                </pic:pic>
              </a:graphicData>
            </a:graphic>
          </wp:inline>
        </w:drawing>
      </w:r>
    </w:p>
    <w:p w:rsidR="009B38E1" w:rsidRDefault="009B38E1" w:rsidP="007F4802">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Solution :</w:t>
      </w:r>
      <w:proofErr w:type="gramEnd"/>
      <w:r>
        <w:rPr>
          <w:rFonts w:ascii="Arial" w:hAnsi="Arial" w:cs="Arial"/>
          <w:color w:val="1F4E79" w:themeColor="accent1" w:themeShade="80"/>
          <w:sz w:val="32"/>
          <w:szCs w:val="32"/>
        </w:rPr>
        <w:t>-</w:t>
      </w:r>
    </w:p>
    <w:p w:rsidR="009B38E1" w:rsidRPr="00B55558" w:rsidRDefault="009B38E1" w:rsidP="009B38E1">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0 = µ</w:t>
      </w:r>
      <w:r>
        <w:rPr>
          <w:rFonts w:ascii="Arial" w:hAnsi="Arial" w:cs="Arial"/>
          <w:color w:val="1F4E79" w:themeColor="accent1" w:themeShade="80"/>
          <w:sz w:val="48"/>
          <w:szCs w:val="48"/>
          <w:vertAlign w:val="subscript"/>
        </w:rPr>
        <w:t xml:space="preserve"> = 10</w:t>
      </w:r>
    </w:p>
    <w:p w:rsidR="009B38E1" w:rsidRPr="00B55558" w:rsidRDefault="009B38E1" w:rsidP="009B38E1">
      <w:pPr>
        <w:rPr>
          <w:rFonts w:ascii="Arial" w:hAnsi="Arial" w:cs="Arial"/>
          <w:color w:val="1F4E79" w:themeColor="accent1" w:themeShade="80"/>
          <w:sz w:val="48"/>
          <w:szCs w:val="48"/>
          <w:vertAlign w:val="subscript"/>
        </w:rPr>
      </w:pPr>
      <w:r w:rsidRPr="00B55558">
        <w:rPr>
          <w:rFonts w:ascii="Arial" w:hAnsi="Arial" w:cs="Arial"/>
          <w:color w:val="1F4E79" w:themeColor="accent1" w:themeShade="80"/>
          <w:sz w:val="48"/>
          <w:szCs w:val="48"/>
        </w:rPr>
        <w:t>H</w:t>
      </w:r>
      <w:r w:rsidRPr="00B55558">
        <w:rPr>
          <w:rFonts w:ascii="Arial" w:hAnsi="Arial" w:cs="Arial"/>
          <w:color w:val="1F4E79" w:themeColor="accent1" w:themeShade="80"/>
          <w:sz w:val="48"/>
          <w:szCs w:val="48"/>
          <w:vertAlign w:val="subscript"/>
        </w:rPr>
        <w:t xml:space="preserve">a = µ </w:t>
      </w:r>
      <w:r w:rsidRPr="00B55558">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10</w:t>
      </w:r>
    </w:p>
    <w:p w:rsidR="009B38E1" w:rsidRPr="00B55558" w:rsidRDefault="009B38E1" w:rsidP="009B38E1">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10</w:t>
      </w:r>
    </w:p>
    <w:p w:rsidR="009B38E1" w:rsidRPr="00B55558" w:rsidRDefault="009B38E1" w:rsidP="009B38E1">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s = 1.5</w:t>
      </w:r>
    </w:p>
    <w:p w:rsidR="009B38E1" w:rsidRPr="00B55558" w:rsidRDefault="009B38E1" w:rsidP="009B38E1">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n = 16</w:t>
      </w:r>
    </w:p>
    <w:p w:rsidR="009B38E1" w:rsidRPr="00995F7B" w:rsidRDefault="009B38E1" w:rsidP="009B38E1">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Pr>
          <w:rFonts w:ascii="Arial" w:hAnsi="Arial" w:cs="Arial"/>
          <w:color w:val="1F4E79" w:themeColor="accent1" w:themeShade="80"/>
          <w:sz w:val="48"/>
          <w:szCs w:val="48"/>
          <w:vertAlign w:val="subscript"/>
        </w:rPr>
        <w:t>12</w:t>
      </w:r>
    </w:p>
    <w:p w:rsidR="009B38E1" w:rsidRDefault="009B38E1"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α = 0.05</w:t>
      </w:r>
    </w:p>
    <w:p w:rsidR="009B38E1" w:rsidRPr="00B55558" w:rsidRDefault="009B38E1"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S.E = </w:t>
      </w:r>
      <w:r w:rsidR="00EF7479">
        <w:rPr>
          <w:rFonts w:ascii="Arial" w:hAnsi="Arial" w:cs="Arial"/>
          <w:color w:val="1F4E79" w:themeColor="accent1" w:themeShade="80"/>
          <w:sz w:val="36"/>
          <w:szCs w:val="36"/>
        </w:rPr>
        <w:t>1.5</w:t>
      </w:r>
      <w:r>
        <w:rPr>
          <w:rFonts w:ascii="Arial" w:hAnsi="Arial" w:cs="Arial"/>
          <w:color w:val="1F4E79" w:themeColor="accent1" w:themeShade="80"/>
          <w:sz w:val="36"/>
          <w:szCs w:val="36"/>
        </w:rPr>
        <w:t xml:space="preserve"> </w:t>
      </w:r>
      <w:r w:rsidR="00EF7479">
        <w:rPr>
          <w:rFonts w:ascii="Arial" w:hAnsi="Arial" w:cs="Arial"/>
          <w:color w:val="1F4E79" w:themeColor="accent1" w:themeShade="80"/>
          <w:sz w:val="36"/>
          <w:szCs w:val="36"/>
        </w:rPr>
        <w:t>/ √16</w:t>
      </w:r>
    </w:p>
    <w:p w:rsidR="009B38E1" w:rsidRDefault="009B38E1"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w:t>
      </w:r>
      <w:r w:rsidR="00EF7479">
        <w:rPr>
          <w:rFonts w:ascii="Arial" w:hAnsi="Arial" w:cs="Arial"/>
          <w:color w:val="1F4E79" w:themeColor="accent1" w:themeShade="80"/>
          <w:sz w:val="36"/>
          <w:szCs w:val="36"/>
        </w:rPr>
        <w:t>1.5</w:t>
      </w:r>
      <w:r>
        <w:rPr>
          <w:rFonts w:ascii="Arial" w:hAnsi="Arial" w:cs="Arial"/>
          <w:color w:val="1F4E79" w:themeColor="accent1" w:themeShade="80"/>
          <w:sz w:val="36"/>
          <w:szCs w:val="36"/>
        </w:rPr>
        <w:t xml:space="preserve">/ </w:t>
      </w:r>
      <w:r w:rsidR="00EF7479">
        <w:rPr>
          <w:rFonts w:ascii="Arial" w:hAnsi="Arial" w:cs="Arial"/>
          <w:color w:val="1F4E79" w:themeColor="accent1" w:themeShade="80"/>
          <w:sz w:val="36"/>
          <w:szCs w:val="36"/>
        </w:rPr>
        <w:t>4</w:t>
      </w:r>
    </w:p>
    <w:p w:rsidR="009B38E1" w:rsidRDefault="009B38E1"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w:t>
      </w:r>
      <w:r w:rsidR="00EF7479">
        <w:rPr>
          <w:rFonts w:ascii="Arial" w:hAnsi="Arial" w:cs="Arial"/>
          <w:color w:val="1F4E79" w:themeColor="accent1" w:themeShade="80"/>
          <w:sz w:val="36"/>
          <w:szCs w:val="36"/>
        </w:rPr>
        <w:t>0.375</w:t>
      </w:r>
    </w:p>
    <w:p w:rsidR="009B38E1" w:rsidRPr="00B55558" w:rsidRDefault="00EF7479"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t = 12-10 / 0.375</w:t>
      </w:r>
    </w:p>
    <w:p w:rsidR="009B38E1" w:rsidRDefault="009B38E1"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lastRenderedPageBreak/>
        <w:t xml:space="preserve">    = </w:t>
      </w:r>
      <w:r w:rsidR="00EF7479">
        <w:rPr>
          <w:rFonts w:ascii="Arial" w:hAnsi="Arial" w:cs="Arial"/>
          <w:color w:val="1F4E79" w:themeColor="accent1" w:themeShade="80"/>
          <w:sz w:val="36"/>
          <w:szCs w:val="36"/>
        </w:rPr>
        <w:t>2/ 0.375</w:t>
      </w:r>
    </w:p>
    <w:p w:rsidR="009B38E1" w:rsidRDefault="00EF7479" w:rsidP="009B38E1">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=5.3</w:t>
      </w:r>
    </w:p>
    <w:p w:rsidR="009B38E1" w:rsidRDefault="00EF7479" w:rsidP="009B38E1">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t</w:t>
      </w:r>
      <w:r w:rsidR="009B38E1">
        <w:rPr>
          <w:rFonts w:ascii="Arial" w:hAnsi="Arial" w:cs="Arial"/>
          <w:color w:val="1F4E79" w:themeColor="accent1" w:themeShade="80"/>
          <w:sz w:val="36"/>
          <w:szCs w:val="36"/>
        </w:rPr>
        <w:t>(</w:t>
      </w:r>
      <w:proofErr w:type="gramEnd"/>
      <w:r w:rsidR="009B38E1">
        <w:rPr>
          <w:rFonts w:ascii="Arial" w:hAnsi="Arial" w:cs="Arial"/>
          <w:color w:val="1F4E79" w:themeColor="accent1" w:themeShade="80"/>
          <w:sz w:val="36"/>
          <w:szCs w:val="36"/>
        </w:rPr>
        <w:t xml:space="preserve">0.05) = </w:t>
      </w:r>
      <w:r>
        <w:rPr>
          <w:rFonts w:ascii="Arial" w:hAnsi="Arial" w:cs="Arial"/>
          <w:color w:val="1F4E79" w:themeColor="accent1" w:themeShade="80"/>
          <w:sz w:val="36"/>
          <w:szCs w:val="36"/>
        </w:rPr>
        <w:t>+-1.753</w:t>
      </w:r>
    </w:p>
    <w:p w:rsidR="00EF7479" w:rsidRDefault="00EF7479" w:rsidP="009B38E1">
      <w:pPr>
        <w:rPr>
          <w:rFonts w:ascii="Arial" w:hAnsi="Arial" w:cs="Arial"/>
          <w:color w:val="1F4E79" w:themeColor="accent1" w:themeShade="80"/>
          <w:sz w:val="36"/>
          <w:szCs w:val="36"/>
          <w:vertAlign w:val="subscript"/>
        </w:rPr>
      </w:pPr>
      <w:proofErr w:type="gramStart"/>
      <w:r>
        <w:rPr>
          <w:rFonts w:ascii="Arial" w:hAnsi="Arial" w:cs="Arial"/>
          <w:color w:val="1F4E79" w:themeColor="accent1" w:themeShade="80"/>
          <w:sz w:val="36"/>
          <w:szCs w:val="36"/>
        </w:rPr>
        <w:t>so ,</w:t>
      </w:r>
      <w:proofErr w:type="gramEnd"/>
      <w:r>
        <w:rPr>
          <w:rFonts w:ascii="Arial" w:hAnsi="Arial" w:cs="Arial"/>
          <w:color w:val="1F4E79" w:themeColor="accent1" w:themeShade="80"/>
          <w:sz w:val="36"/>
          <w:szCs w:val="36"/>
        </w:rPr>
        <w:t xml:space="preserve"> hence we reject null hypothesis H</w:t>
      </w:r>
      <w:r>
        <w:rPr>
          <w:rFonts w:ascii="Arial" w:hAnsi="Arial" w:cs="Arial"/>
          <w:color w:val="1F4E79" w:themeColor="accent1" w:themeShade="80"/>
          <w:sz w:val="36"/>
          <w:szCs w:val="36"/>
          <w:vertAlign w:val="subscript"/>
        </w:rPr>
        <w:t>0</w:t>
      </w:r>
    </w:p>
    <w:p w:rsidR="00EF7479" w:rsidRDefault="00EF7479" w:rsidP="009B38E1">
      <w:pPr>
        <w:rPr>
          <w:rFonts w:ascii="Arial" w:hAnsi="Arial" w:cs="Arial"/>
          <w:color w:val="1F4E79" w:themeColor="accent1" w:themeShade="80"/>
          <w:sz w:val="36"/>
          <w:szCs w:val="36"/>
        </w:rPr>
      </w:pPr>
    </w:p>
    <w:p w:rsidR="008B0BE6" w:rsidRDefault="00EF7479" w:rsidP="009B38E1">
      <w:pPr>
        <w:rPr>
          <w:rFonts w:ascii="Arial" w:hAnsi="Arial" w:cs="Arial"/>
          <w:sz w:val="32"/>
          <w:szCs w:val="32"/>
        </w:rPr>
      </w:pPr>
      <w:r w:rsidRPr="008B0BE6">
        <w:rPr>
          <w:rFonts w:ascii="Arial" w:hAnsi="Arial" w:cs="Arial"/>
          <w:sz w:val="32"/>
          <w:szCs w:val="32"/>
        </w:rPr>
        <w:t>Problem Statement 9:</w:t>
      </w:r>
    </w:p>
    <w:p w:rsidR="00EF7479" w:rsidRDefault="00EF7479" w:rsidP="009B38E1">
      <w:pPr>
        <w:rPr>
          <w:rFonts w:ascii="Arial" w:hAnsi="Arial" w:cs="Arial"/>
          <w:sz w:val="32"/>
          <w:szCs w:val="32"/>
        </w:rPr>
      </w:pPr>
      <w:r w:rsidRPr="008B0BE6">
        <w:rPr>
          <w:rFonts w:ascii="Arial" w:hAnsi="Arial" w:cs="Arial"/>
          <w:sz w:val="32"/>
          <w:szCs w:val="32"/>
        </w:rPr>
        <w:t xml:space="preserve"> Find the t-score below which we can expect 99% of sample means will fall if samples of size 16 are taken from a normally distributed population.</w:t>
      </w:r>
    </w:p>
    <w:p w:rsidR="004115C6" w:rsidRDefault="008B0BE6" w:rsidP="004115C6">
      <w:pPr>
        <w:rPr>
          <w:rFonts w:ascii="Arial" w:hAnsi="Arial" w:cs="Arial"/>
          <w:color w:val="1F4E79" w:themeColor="accent1" w:themeShade="80"/>
          <w:sz w:val="32"/>
          <w:szCs w:val="32"/>
        </w:rPr>
      </w:pPr>
      <w:proofErr w:type="gramStart"/>
      <w:r w:rsidRPr="008B0BE6">
        <w:rPr>
          <w:rFonts w:ascii="Arial" w:hAnsi="Arial" w:cs="Arial"/>
          <w:color w:val="1F4E79" w:themeColor="accent1" w:themeShade="80"/>
          <w:sz w:val="32"/>
          <w:szCs w:val="32"/>
        </w:rPr>
        <w:t>Solution :</w:t>
      </w:r>
      <w:proofErr w:type="gramEnd"/>
      <w:r w:rsidR="004115C6">
        <w:rPr>
          <w:rFonts w:ascii="Arial" w:hAnsi="Arial" w:cs="Arial"/>
          <w:color w:val="1F4E79" w:themeColor="accent1" w:themeShade="80"/>
          <w:sz w:val="32"/>
          <w:szCs w:val="32"/>
        </w:rPr>
        <w:t>-</w:t>
      </w:r>
    </w:p>
    <w:p w:rsidR="004115C6" w:rsidRDefault="004E3C84" w:rsidP="004115C6">
      <w:pPr>
        <w:rPr>
          <w:ins w:id="0" w:author="DELL" w:date="2020-07-17T15:10:00Z"/>
          <w:rFonts w:ascii="Arial" w:hAnsi="Arial" w:cs="Arial"/>
          <w:color w:val="1F4E79" w:themeColor="accent1" w:themeShade="80"/>
          <w:sz w:val="32"/>
          <w:szCs w:val="32"/>
        </w:rPr>
      </w:pPr>
      <w:ins w:id="1" w:author="DELL" w:date="2020-07-17T15:10:00Z">
        <w:r>
          <w:rPr>
            <w:rFonts w:ascii="Arial" w:hAnsi="Arial" w:cs="Arial"/>
            <w:color w:val="1F4E79" w:themeColor="accent1" w:themeShade="80"/>
            <w:sz w:val="32"/>
            <w:szCs w:val="32"/>
          </w:rPr>
          <w:t xml:space="preserve">T </w:t>
        </w:r>
        <w:proofErr w:type="gramStart"/>
        <w:r>
          <w:rPr>
            <w:rFonts w:ascii="Arial" w:hAnsi="Arial" w:cs="Arial"/>
            <w:color w:val="1F4E79" w:themeColor="accent1" w:themeShade="80"/>
            <w:sz w:val="32"/>
            <w:szCs w:val="32"/>
          </w:rPr>
          <w:t>=(</w:t>
        </w:r>
        <w:proofErr w:type="gramEnd"/>
        <w:r>
          <w:rPr>
            <w:rFonts w:ascii="Arial" w:hAnsi="Arial" w:cs="Arial"/>
            <w:color w:val="1F4E79" w:themeColor="accent1" w:themeShade="80"/>
            <w:sz w:val="32"/>
            <w:szCs w:val="32"/>
          </w:rPr>
          <w:t>0.01)</w:t>
        </w:r>
      </w:ins>
    </w:p>
    <w:p w:rsidR="004E3C84" w:rsidRDefault="004E3C84" w:rsidP="004115C6">
      <w:pPr>
        <w:rPr>
          <w:ins w:id="2" w:author="DELL" w:date="2020-07-17T15:10:00Z"/>
          <w:rFonts w:ascii="Arial" w:hAnsi="Arial" w:cs="Arial"/>
          <w:color w:val="1F4E79" w:themeColor="accent1" w:themeShade="80"/>
          <w:sz w:val="32"/>
          <w:szCs w:val="32"/>
        </w:rPr>
      </w:pPr>
      <w:proofErr w:type="gramStart"/>
      <w:ins w:id="3" w:author="DELL" w:date="2020-07-17T15:10:00Z">
        <w:r>
          <w:rPr>
            <w:rFonts w:ascii="Arial" w:hAnsi="Arial" w:cs="Arial"/>
            <w:color w:val="1F4E79" w:themeColor="accent1" w:themeShade="80"/>
            <w:sz w:val="32"/>
            <w:szCs w:val="32"/>
          </w:rPr>
          <w:t>n-1</w:t>
        </w:r>
        <w:proofErr w:type="gramEnd"/>
        <w:r>
          <w:rPr>
            <w:rFonts w:ascii="Arial" w:hAnsi="Arial" w:cs="Arial"/>
            <w:color w:val="1F4E79" w:themeColor="accent1" w:themeShade="80"/>
            <w:sz w:val="32"/>
            <w:szCs w:val="32"/>
          </w:rPr>
          <w:t xml:space="preserve"> =15</w:t>
        </w:r>
      </w:ins>
    </w:p>
    <w:p w:rsidR="004E3C84" w:rsidRDefault="004E3C84" w:rsidP="004115C6">
      <w:pPr>
        <w:rPr>
          <w:ins w:id="4" w:author="DELL" w:date="2020-07-17T15:12:00Z"/>
          <w:rFonts w:ascii="Arial" w:hAnsi="Arial" w:cs="Arial"/>
          <w:color w:val="1F4E79" w:themeColor="accent1" w:themeShade="80"/>
          <w:sz w:val="32"/>
          <w:szCs w:val="32"/>
        </w:rPr>
      </w:pPr>
      <w:ins w:id="5" w:author="DELL" w:date="2020-07-17T15:10:00Z">
        <w:r>
          <w:rPr>
            <w:rFonts w:ascii="Arial" w:hAnsi="Arial" w:cs="Arial"/>
            <w:color w:val="1F4E79" w:themeColor="accent1" w:themeShade="80"/>
            <w:sz w:val="32"/>
            <w:szCs w:val="32"/>
          </w:rPr>
          <w:t xml:space="preserve">1 </w:t>
        </w:r>
      </w:ins>
      <w:ins w:id="6" w:author="DELL" w:date="2020-07-17T15:11:00Z">
        <w:r>
          <w:rPr>
            <w:rFonts w:ascii="Arial" w:hAnsi="Arial" w:cs="Arial"/>
            <w:color w:val="1F4E79" w:themeColor="accent1" w:themeShade="80"/>
            <w:sz w:val="32"/>
            <w:szCs w:val="32"/>
          </w:rPr>
          <w:t>–α =</w:t>
        </w:r>
        <w:proofErr w:type="gramStart"/>
        <w:r>
          <w:rPr>
            <w:rFonts w:ascii="Arial" w:hAnsi="Arial" w:cs="Arial"/>
            <w:color w:val="1F4E79" w:themeColor="accent1" w:themeShade="80"/>
            <w:sz w:val="32"/>
            <w:szCs w:val="32"/>
          </w:rPr>
          <w:t>0.99</w:t>
        </w:r>
      </w:ins>
      <w:ins w:id="7" w:author="DELL" w:date="2020-07-17T15:12:00Z">
        <w:r>
          <w:rPr>
            <w:rFonts w:ascii="Arial" w:hAnsi="Arial" w:cs="Arial"/>
            <w:color w:val="1F4E79" w:themeColor="accent1" w:themeShade="80"/>
            <w:sz w:val="32"/>
            <w:szCs w:val="32"/>
          </w:rPr>
          <w:t xml:space="preserve"> ,</w:t>
        </w:r>
        <w:proofErr w:type="gramEnd"/>
        <w:r>
          <w:rPr>
            <w:rFonts w:ascii="Arial" w:hAnsi="Arial" w:cs="Arial"/>
            <w:color w:val="1F4E79" w:themeColor="accent1" w:themeShade="80"/>
            <w:sz w:val="32"/>
            <w:szCs w:val="32"/>
          </w:rPr>
          <w:t xml:space="preserve"> </w:t>
        </w:r>
        <w:r>
          <w:rPr>
            <w:rFonts w:ascii="Arial" w:hAnsi="Arial" w:cs="Arial"/>
            <w:color w:val="1F4E79" w:themeColor="accent1" w:themeShade="80"/>
            <w:sz w:val="32"/>
            <w:szCs w:val="32"/>
          </w:rPr>
          <w:t>α</w:t>
        </w:r>
        <w:r>
          <w:rPr>
            <w:rFonts w:ascii="Arial" w:hAnsi="Arial" w:cs="Arial"/>
            <w:color w:val="1F4E79" w:themeColor="accent1" w:themeShade="80"/>
            <w:sz w:val="32"/>
            <w:szCs w:val="32"/>
          </w:rPr>
          <w:t xml:space="preserve"> = 0.01</w:t>
        </w:r>
      </w:ins>
    </w:p>
    <w:p w:rsidR="004E3C84" w:rsidRDefault="004E3C84" w:rsidP="004115C6">
      <w:pPr>
        <w:rPr>
          <w:ins w:id="8" w:author="DELL" w:date="2020-07-17T15:13:00Z"/>
          <w:rFonts w:ascii="Arial" w:hAnsi="Arial" w:cs="Arial"/>
          <w:color w:val="1F4E79" w:themeColor="accent1" w:themeShade="80"/>
          <w:sz w:val="32"/>
          <w:szCs w:val="32"/>
        </w:rPr>
      </w:pPr>
      <w:proofErr w:type="gramStart"/>
      <w:ins w:id="9" w:author="DELL" w:date="2020-07-17T15:12:00Z">
        <w:r>
          <w:rPr>
            <w:rFonts w:ascii="Arial" w:hAnsi="Arial" w:cs="Arial"/>
            <w:color w:val="1F4E79" w:themeColor="accent1" w:themeShade="80"/>
            <w:sz w:val="32"/>
            <w:szCs w:val="32"/>
          </w:rPr>
          <w:t>t(</w:t>
        </w:r>
        <w:proofErr w:type="gramEnd"/>
        <w:r>
          <w:rPr>
            <w:rFonts w:ascii="Arial" w:hAnsi="Arial" w:cs="Arial"/>
            <w:color w:val="1F4E79" w:themeColor="accent1" w:themeShade="80"/>
            <w:sz w:val="32"/>
            <w:szCs w:val="32"/>
          </w:rPr>
          <w:t>0.99) = - t</w:t>
        </w:r>
      </w:ins>
      <w:ins w:id="10" w:author="DELL" w:date="2020-07-17T15:13:00Z">
        <w:r>
          <w:rPr>
            <w:rFonts w:ascii="Arial" w:hAnsi="Arial" w:cs="Arial"/>
            <w:color w:val="1F4E79" w:themeColor="accent1" w:themeShade="80"/>
            <w:sz w:val="32"/>
            <w:szCs w:val="32"/>
          </w:rPr>
          <w:t>(</w:t>
        </w:r>
      </w:ins>
      <w:ins w:id="11" w:author="DELL" w:date="2020-07-17T15:12:00Z">
        <w:r>
          <w:rPr>
            <w:rFonts w:ascii="Arial" w:hAnsi="Arial" w:cs="Arial"/>
            <w:color w:val="1F4E79" w:themeColor="accent1" w:themeShade="80"/>
            <w:sz w:val="32"/>
            <w:szCs w:val="32"/>
          </w:rPr>
          <w:t>0.01</w:t>
        </w:r>
      </w:ins>
      <w:ins w:id="12" w:author="DELL" w:date="2020-07-17T15:13:00Z">
        <w:r>
          <w:rPr>
            <w:rFonts w:ascii="Arial" w:hAnsi="Arial" w:cs="Arial"/>
            <w:color w:val="1F4E79" w:themeColor="accent1" w:themeShade="80"/>
            <w:sz w:val="32"/>
            <w:szCs w:val="32"/>
          </w:rPr>
          <w:t>)</w:t>
        </w:r>
      </w:ins>
    </w:p>
    <w:p w:rsidR="004E3C84" w:rsidRDefault="004E3C84" w:rsidP="004115C6">
      <w:pPr>
        <w:rPr>
          <w:ins w:id="13" w:author="DELL" w:date="2020-07-17T15:13:00Z"/>
          <w:rFonts w:ascii="Arial" w:hAnsi="Arial" w:cs="Arial"/>
          <w:color w:val="1F4E79" w:themeColor="accent1" w:themeShade="80"/>
          <w:sz w:val="32"/>
          <w:szCs w:val="32"/>
        </w:rPr>
      </w:pPr>
      <w:ins w:id="14" w:author="DELL" w:date="2020-07-17T15:13:00Z">
        <w:r>
          <w:rPr>
            <w:rFonts w:ascii="Arial" w:hAnsi="Arial" w:cs="Arial"/>
            <w:color w:val="1F4E79" w:themeColor="accent1" w:themeShade="80"/>
            <w:sz w:val="32"/>
            <w:szCs w:val="32"/>
          </w:rPr>
          <w:t xml:space="preserve">          =-2.602</w:t>
        </w:r>
        <w:bookmarkStart w:id="15" w:name="_GoBack"/>
        <w:bookmarkEnd w:id="15"/>
      </w:ins>
    </w:p>
    <w:p w:rsidR="004E3C84" w:rsidRPr="004115C6" w:rsidRDefault="004E3C84" w:rsidP="004115C6">
      <w:pPr>
        <w:rPr>
          <w:rFonts w:ascii="Arial" w:hAnsi="Arial" w:cs="Arial"/>
          <w:color w:val="1F4E79" w:themeColor="accent1" w:themeShade="80"/>
          <w:sz w:val="32"/>
          <w:szCs w:val="32"/>
        </w:rPr>
      </w:pPr>
    </w:p>
    <w:p w:rsidR="009B38E1" w:rsidRDefault="009B38E1" w:rsidP="009B38E1">
      <w:pPr>
        <w:rPr>
          <w:rFonts w:ascii="Arial" w:hAnsi="Arial" w:cs="Arial"/>
          <w:color w:val="1F4E79" w:themeColor="accent1" w:themeShade="80"/>
          <w:sz w:val="32"/>
          <w:szCs w:val="32"/>
          <w:vertAlign w:val="subscript"/>
        </w:rPr>
      </w:pPr>
    </w:p>
    <w:p w:rsidR="009B38E1" w:rsidRDefault="009B38E1" w:rsidP="007F4802">
      <w:pPr>
        <w:rPr>
          <w:rFonts w:ascii="Arial" w:hAnsi="Arial" w:cs="Arial"/>
          <w:color w:val="1F4E79" w:themeColor="accent1" w:themeShade="80"/>
          <w:sz w:val="32"/>
          <w:szCs w:val="32"/>
        </w:rPr>
      </w:pPr>
    </w:p>
    <w:p w:rsidR="009B38E1" w:rsidRPr="009B38E1" w:rsidRDefault="009B38E1" w:rsidP="007F4802">
      <w:pPr>
        <w:rPr>
          <w:rFonts w:ascii="Arial" w:hAnsi="Arial" w:cs="Arial"/>
          <w:color w:val="1F4E79" w:themeColor="accent1" w:themeShade="80"/>
          <w:sz w:val="32"/>
          <w:szCs w:val="32"/>
        </w:rPr>
      </w:pPr>
    </w:p>
    <w:p w:rsidR="00096647" w:rsidRPr="00096647" w:rsidRDefault="00096647" w:rsidP="007F4802">
      <w:pPr>
        <w:rPr>
          <w:rFonts w:ascii="Arial" w:hAnsi="Arial" w:cs="Arial"/>
          <w:color w:val="1F4E79" w:themeColor="accent1" w:themeShade="80"/>
          <w:sz w:val="32"/>
          <w:szCs w:val="32"/>
        </w:rPr>
      </w:pPr>
    </w:p>
    <w:p w:rsidR="00B46D13" w:rsidRPr="00F76759" w:rsidRDefault="00B46D13" w:rsidP="00251E69">
      <w:pPr>
        <w:rPr>
          <w:rFonts w:ascii="Arial" w:hAnsi="Arial" w:cs="Arial"/>
          <w:sz w:val="32"/>
          <w:szCs w:val="32"/>
        </w:rPr>
      </w:pPr>
    </w:p>
    <w:p w:rsidR="00B55558" w:rsidRPr="00B55558" w:rsidRDefault="00B55558" w:rsidP="00251E69">
      <w:pPr>
        <w:rPr>
          <w:rFonts w:ascii="Arial" w:hAnsi="Arial" w:cs="Arial"/>
          <w:color w:val="1F4E79" w:themeColor="accent1" w:themeShade="80"/>
          <w:sz w:val="36"/>
          <w:szCs w:val="36"/>
        </w:rPr>
      </w:pPr>
    </w:p>
    <w:p w:rsidR="00251E69" w:rsidRPr="00E17711" w:rsidRDefault="00251E69" w:rsidP="00251E69">
      <w:pPr>
        <w:rPr>
          <w:rFonts w:ascii="Arial" w:hAnsi="Arial" w:cs="Arial"/>
          <w:sz w:val="36"/>
          <w:szCs w:val="36"/>
        </w:rPr>
      </w:pPr>
    </w:p>
    <w:p w:rsidR="00251E69" w:rsidRPr="00E17711" w:rsidRDefault="00251E69" w:rsidP="00251E69">
      <w:pPr>
        <w:rPr>
          <w:rFonts w:ascii="Arial" w:hAnsi="Arial" w:cs="Arial"/>
          <w:sz w:val="52"/>
          <w:szCs w:val="52"/>
          <w:vertAlign w:val="subscript"/>
        </w:rPr>
      </w:pPr>
    </w:p>
    <w:p w:rsidR="00251E69" w:rsidRPr="00575FCC" w:rsidRDefault="00251E69" w:rsidP="00FC777F">
      <w:pPr>
        <w:rPr>
          <w:rFonts w:ascii="Arial" w:hAnsi="Arial" w:cs="Arial"/>
          <w:sz w:val="24"/>
          <w:szCs w:val="24"/>
        </w:rPr>
      </w:pPr>
    </w:p>
    <w:p w:rsidR="00FC777F" w:rsidRPr="00FC777F" w:rsidRDefault="00FC777F" w:rsidP="00FC777F">
      <w:pPr>
        <w:rPr>
          <w:rFonts w:ascii="Arial" w:hAnsi="Arial" w:cs="Arial"/>
          <w:sz w:val="32"/>
          <w:szCs w:val="32"/>
        </w:rPr>
      </w:pPr>
    </w:p>
    <w:p w:rsidR="00E84005" w:rsidRDefault="00E84005">
      <w:pPr>
        <w:rPr>
          <w:rFonts w:ascii="Arial" w:hAnsi="Arial" w:cs="Arial"/>
          <w:sz w:val="32"/>
          <w:szCs w:val="32"/>
        </w:rPr>
      </w:pPr>
    </w:p>
    <w:p w:rsidR="00E84005" w:rsidRDefault="00E84005">
      <w:pPr>
        <w:rPr>
          <w:rFonts w:ascii="Arial" w:hAnsi="Arial" w:cs="Arial"/>
          <w:sz w:val="32"/>
          <w:szCs w:val="32"/>
        </w:rPr>
      </w:pPr>
    </w:p>
    <w:p w:rsidR="00E84005" w:rsidRDefault="00E84005">
      <w:pPr>
        <w:rPr>
          <w:rFonts w:ascii="Arial" w:hAnsi="Arial" w:cs="Arial"/>
          <w:sz w:val="32"/>
          <w:szCs w:val="32"/>
        </w:rPr>
      </w:pPr>
      <w:r w:rsidRPr="00E84005">
        <w:rPr>
          <w:rFonts w:ascii="Arial" w:hAnsi="Arial" w:cs="Arial"/>
          <w:sz w:val="32"/>
          <w:szCs w:val="32"/>
        </w:rPr>
        <w:t>Problem Statement 10:</w:t>
      </w:r>
    </w:p>
    <w:p w:rsidR="005B3220" w:rsidRDefault="00E84005">
      <w:pPr>
        <w:rPr>
          <w:rFonts w:ascii="Arial" w:hAnsi="Arial" w:cs="Arial"/>
          <w:sz w:val="32"/>
          <w:szCs w:val="32"/>
        </w:rPr>
      </w:pPr>
      <w:r w:rsidRPr="00E84005">
        <w:rPr>
          <w:rFonts w:ascii="Arial" w:hAnsi="Arial" w:cs="Arial"/>
          <w:sz w:val="32"/>
          <w:szCs w:val="32"/>
        </w:rPr>
        <w:t xml:space="preserve"> If a random sample of size 25 drawn from a normal population gives a mean of 60 and a standard deviation of 4, find the range of t-scores where we can expect to find the middle 95% of all sample means. Compute the probability that (−</w:t>
      </w:r>
      <w:r w:rsidRPr="00E84005">
        <w:rPr>
          <w:rFonts w:ascii="Cambria Math" w:hAnsi="Cambria Math" w:cs="Cambria Math"/>
          <w:sz w:val="32"/>
          <w:szCs w:val="32"/>
        </w:rPr>
        <w:t>𝑡</w:t>
      </w:r>
      <w:r w:rsidRPr="00E84005">
        <w:rPr>
          <w:rFonts w:ascii="Arial" w:hAnsi="Arial" w:cs="Arial"/>
          <w:sz w:val="32"/>
          <w:szCs w:val="32"/>
        </w:rPr>
        <w:t>0.05 &lt;</w:t>
      </w:r>
      <w:r w:rsidRPr="00E84005">
        <w:rPr>
          <w:rFonts w:ascii="Cambria Math" w:hAnsi="Cambria Math" w:cs="Cambria Math"/>
          <w:sz w:val="32"/>
          <w:szCs w:val="32"/>
        </w:rPr>
        <w:t>𝑡</w:t>
      </w:r>
      <w:r w:rsidRPr="00E84005">
        <w:rPr>
          <w:rFonts w:ascii="Arial" w:hAnsi="Arial" w:cs="Arial"/>
          <w:sz w:val="32"/>
          <w:szCs w:val="32"/>
        </w:rPr>
        <w:t>&lt;</w:t>
      </w:r>
      <w:r w:rsidRPr="00E84005">
        <w:rPr>
          <w:rFonts w:ascii="Cambria Math" w:hAnsi="Cambria Math" w:cs="Cambria Math"/>
          <w:sz w:val="32"/>
          <w:szCs w:val="32"/>
        </w:rPr>
        <w:t>𝑡</w:t>
      </w:r>
      <w:r w:rsidRPr="00E84005">
        <w:rPr>
          <w:rFonts w:ascii="Arial" w:hAnsi="Arial" w:cs="Arial"/>
          <w:sz w:val="32"/>
          <w:szCs w:val="32"/>
        </w:rPr>
        <w:t>0.10).</w:t>
      </w:r>
    </w:p>
    <w:p w:rsidR="00B95115" w:rsidRDefault="00B95115">
      <w:pPr>
        <w:rPr>
          <w:rFonts w:ascii="Arial" w:hAnsi="Arial" w:cs="Arial"/>
          <w:color w:val="1F4E79" w:themeColor="accent1" w:themeShade="80"/>
          <w:sz w:val="32"/>
          <w:szCs w:val="32"/>
        </w:rPr>
      </w:pPr>
      <w:proofErr w:type="gramStart"/>
      <w:r w:rsidRPr="00B95115">
        <w:rPr>
          <w:rFonts w:ascii="Arial" w:hAnsi="Arial" w:cs="Arial"/>
          <w:color w:val="1F4E79" w:themeColor="accent1" w:themeShade="80"/>
          <w:sz w:val="32"/>
          <w:szCs w:val="32"/>
        </w:rPr>
        <w:t>Solution :</w:t>
      </w:r>
      <w:proofErr w:type="gramEnd"/>
      <w:r w:rsidR="001A054F">
        <w:rPr>
          <w:rFonts w:ascii="Arial" w:hAnsi="Arial" w:cs="Arial"/>
          <w:color w:val="1F4E79" w:themeColor="accent1" w:themeShade="80"/>
          <w:sz w:val="32"/>
          <w:szCs w:val="32"/>
        </w:rPr>
        <w:t xml:space="preserve"> </w:t>
      </w:r>
    </w:p>
    <w:p w:rsidR="001A054F" w:rsidRDefault="001A054F">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color w:val="1F4E79" w:themeColor="accent1" w:themeShade="80"/>
          <w:sz w:val="32"/>
          <w:szCs w:val="32"/>
        </w:rPr>
      </w:pPr>
    </w:p>
    <w:p w:rsidR="00603536" w:rsidRDefault="00603536">
      <w:pPr>
        <w:rPr>
          <w:rFonts w:ascii="Arial" w:hAnsi="Arial" w:cs="Arial"/>
          <w:sz w:val="32"/>
          <w:szCs w:val="32"/>
        </w:rPr>
      </w:pPr>
      <w:r w:rsidRPr="00603536">
        <w:rPr>
          <w:rFonts w:ascii="Arial" w:hAnsi="Arial" w:cs="Arial"/>
          <w:sz w:val="32"/>
          <w:szCs w:val="32"/>
        </w:rPr>
        <w:t xml:space="preserve">Problem Statement 11: </w:t>
      </w:r>
    </w:p>
    <w:p w:rsidR="00603536" w:rsidRDefault="00603536">
      <w:pPr>
        <w:rPr>
          <w:rFonts w:ascii="Arial" w:hAnsi="Arial" w:cs="Arial"/>
          <w:sz w:val="32"/>
          <w:szCs w:val="32"/>
        </w:rPr>
      </w:pPr>
      <w:r w:rsidRPr="00603536">
        <w:rPr>
          <w:rFonts w:ascii="Arial" w:hAnsi="Arial" w:cs="Arial"/>
          <w:sz w:val="32"/>
          <w:szCs w:val="32"/>
        </w:rPr>
        <w:t xml:space="preserve">Two-tailed test for difference between two population means Is there evidence to conclude that the number of people travelling from Bangalore to Chennai is different from the number of people travelling from Bangalore to </w:t>
      </w:r>
      <w:proofErr w:type="spellStart"/>
      <w:r w:rsidRPr="00603536">
        <w:rPr>
          <w:rFonts w:ascii="Arial" w:hAnsi="Arial" w:cs="Arial"/>
          <w:sz w:val="32"/>
          <w:szCs w:val="32"/>
        </w:rPr>
        <w:t>Hosur</w:t>
      </w:r>
      <w:proofErr w:type="spellEnd"/>
      <w:r w:rsidRPr="00603536">
        <w:rPr>
          <w:rFonts w:ascii="Arial" w:hAnsi="Arial" w:cs="Arial"/>
          <w:sz w:val="32"/>
          <w:szCs w:val="32"/>
        </w:rPr>
        <w:t xml:space="preserve"> in a week, given the following: Population 1: Bangalore to Chennai </w:t>
      </w:r>
    </w:p>
    <w:p w:rsidR="00603536" w:rsidRDefault="00603536">
      <w:pPr>
        <w:rPr>
          <w:rFonts w:ascii="Arial" w:hAnsi="Arial" w:cs="Arial"/>
          <w:sz w:val="32"/>
          <w:szCs w:val="32"/>
        </w:rPr>
      </w:pPr>
      <w:r w:rsidRPr="00603536">
        <w:rPr>
          <w:rFonts w:ascii="Arial" w:hAnsi="Arial" w:cs="Arial"/>
          <w:sz w:val="32"/>
          <w:szCs w:val="32"/>
        </w:rPr>
        <w:t>n1 = 1200</w:t>
      </w:r>
    </w:p>
    <w:p w:rsidR="00603536" w:rsidRDefault="00603536">
      <w:pPr>
        <w:rPr>
          <w:rFonts w:ascii="Arial" w:hAnsi="Arial" w:cs="Arial"/>
          <w:sz w:val="32"/>
          <w:szCs w:val="32"/>
        </w:rPr>
      </w:pPr>
      <w:r w:rsidRPr="00603536">
        <w:rPr>
          <w:rFonts w:ascii="Arial" w:hAnsi="Arial" w:cs="Arial"/>
          <w:sz w:val="32"/>
          <w:szCs w:val="32"/>
        </w:rPr>
        <w:t xml:space="preserve"> </w:t>
      </w:r>
      <w:proofErr w:type="gramStart"/>
      <w:r w:rsidRPr="00603536">
        <w:rPr>
          <w:rFonts w:ascii="Arial" w:hAnsi="Arial" w:cs="Arial"/>
          <w:sz w:val="32"/>
          <w:szCs w:val="32"/>
        </w:rPr>
        <w:t>x1</w:t>
      </w:r>
      <w:proofErr w:type="gramEnd"/>
      <w:r w:rsidRPr="00603536">
        <w:rPr>
          <w:rFonts w:ascii="Arial" w:hAnsi="Arial" w:cs="Arial"/>
          <w:sz w:val="32"/>
          <w:szCs w:val="32"/>
        </w:rPr>
        <w:t xml:space="preserve"> = 452 </w:t>
      </w:r>
    </w:p>
    <w:p w:rsidR="00603536" w:rsidRDefault="00603536">
      <w:pPr>
        <w:rPr>
          <w:rFonts w:ascii="Arial" w:hAnsi="Arial" w:cs="Arial"/>
          <w:sz w:val="32"/>
          <w:szCs w:val="32"/>
        </w:rPr>
      </w:pPr>
      <w:r w:rsidRPr="00603536">
        <w:rPr>
          <w:rFonts w:ascii="Arial" w:hAnsi="Arial" w:cs="Arial"/>
          <w:sz w:val="32"/>
          <w:szCs w:val="32"/>
        </w:rPr>
        <w:t>s1 = 212</w:t>
      </w:r>
    </w:p>
    <w:p w:rsidR="00603536" w:rsidRDefault="00603536">
      <w:pPr>
        <w:rPr>
          <w:rFonts w:ascii="Arial" w:hAnsi="Arial" w:cs="Arial"/>
          <w:sz w:val="32"/>
          <w:szCs w:val="32"/>
        </w:rPr>
      </w:pPr>
      <w:r w:rsidRPr="00603536">
        <w:rPr>
          <w:rFonts w:ascii="Arial" w:hAnsi="Arial" w:cs="Arial"/>
          <w:sz w:val="32"/>
          <w:szCs w:val="32"/>
        </w:rPr>
        <w:t xml:space="preserve"> Population 2: Bangalore to </w:t>
      </w:r>
      <w:proofErr w:type="spellStart"/>
      <w:r w:rsidRPr="00603536">
        <w:rPr>
          <w:rFonts w:ascii="Arial" w:hAnsi="Arial" w:cs="Arial"/>
          <w:sz w:val="32"/>
          <w:szCs w:val="32"/>
        </w:rPr>
        <w:t>Hosur</w:t>
      </w:r>
      <w:proofErr w:type="spellEnd"/>
      <w:r w:rsidRPr="00603536">
        <w:rPr>
          <w:rFonts w:ascii="Arial" w:hAnsi="Arial" w:cs="Arial"/>
          <w:sz w:val="32"/>
          <w:szCs w:val="32"/>
        </w:rPr>
        <w:t xml:space="preserve"> </w:t>
      </w:r>
    </w:p>
    <w:p w:rsidR="00603536" w:rsidRDefault="00603536">
      <w:pPr>
        <w:rPr>
          <w:rFonts w:ascii="Arial" w:hAnsi="Arial" w:cs="Arial"/>
          <w:sz w:val="32"/>
          <w:szCs w:val="32"/>
        </w:rPr>
      </w:pPr>
      <w:r w:rsidRPr="00603536">
        <w:rPr>
          <w:rFonts w:ascii="Arial" w:hAnsi="Arial" w:cs="Arial"/>
          <w:sz w:val="32"/>
          <w:szCs w:val="32"/>
        </w:rPr>
        <w:t xml:space="preserve">n2 = 800 </w:t>
      </w:r>
    </w:p>
    <w:p w:rsidR="00603536" w:rsidRDefault="00603536">
      <w:pPr>
        <w:rPr>
          <w:rFonts w:ascii="Arial" w:hAnsi="Arial" w:cs="Arial"/>
          <w:sz w:val="32"/>
          <w:szCs w:val="32"/>
        </w:rPr>
      </w:pPr>
      <w:proofErr w:type="gramStart"/>
      <w:r w:rsidRPr="00603536">
        <w:rPr>
          <w:rFonts w:ascii="Arial" w:hAnsi="Arial" w:cs="Arial"/>
          <w:sz w:val="32"/>
          <w:szCs w:val="32"/>
        </w:rPr>
        <w:t>x2</w:t>
      </w:r>
      <w:proofErr w:type="gramEnd"/>
      <w:r w:rsidRPr="00603536">
        <w:rPr>
          <w:rFonts w:ascii="Arial" w:hAnsi="Arial" w:cs="Arial"/>
          <w:sz w:val="32"/>
          <w:szCs w:val="32"/>
        </w:rPr>
        <w:t xml:space="preserve"> = 523 </w:t>
      </w:r>
    </w:p>
    <w:p w:rsidR="00603536" w:rsidRDefault="00603536">
      <w:pPr>
        <w:rPr>
          <w:rFonts w:ascii="Arial" w:hAnsi="Arial" w:cs="Arial"/>
          <w:sz w:val="32"/>
          <w:szCs w:val="32"/>
        </w:rPr>
      </w:pPr>
      <w:r w:rsidRPr="00603536">
        <w:rPr>
          <w:rFonts w:ascii="Arial" w:hAnsi="Arial" w:cs="Arial"/>
          <w:sz w:val="32"/>
          <w:szCs w:val="32"/>
        </w:rPr>
        <w:t>s2 = 185</w:t>
      </w:r>
    </w:p>
    <w:p w:rsidR="00223257" w:rsidRDefault="00EC7946" w:rsidP="00223257">
      <w:pPr>
        <w:rPr>
          <w:rFonts w:ascii="Arial" w:hAnsi="Arial" w:cs="Arial"/>
          <w:color w:val="1F4E79" w:themeColor="accent1" w:themeShade="80"/>
          <w:sz w:val="32"/>
          <w:szCs w:val="32"/>
        </w:rPr>
      </w:pPr>
      <w:proofErr w:type="gramStart"/>
      <w:r w:rsidRPr="00EC7946">
        <w:rPr>
          <w:rFonts w:ascii="Arial" w:hAnsi="Arial" w:cs="Arial"/>
          <w:color w:val="1F4E79" w:themeColor="accent1" w:themeShade="80"/>
          <w:sz w:val="32"/>
          <w:szCs w:val="32"/>
        </w:rPr>
        <w:t>solution :</w:t>
      </w:r>
      <w:proofErr w:type="gramEnd"/>
    </w:p>
    <w:p w:rsidR="00223257" w:rsidRPr="00223257" w:rsidRDefault="00223257"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r w:rsidRPr="00223257">
        <w:rPr>
          <w:rFonts w:ascii="Arial" w:hAnsi="Arial" w:cs="Arial"/>
          <w:color w:val="1F4E79" w:themeColor="accent1" w:themeShade="80"/>
          <w:sz w:val="32"/>
          <w:szCs w:val="32"/>
        </w:rPr>
        <w:t>H</w:t>
      </w:r>
      <w:r w:rsidRPr="00223257">
        <w:rPr>
          <w:rFonts w:ascii="Arial" w:hAnsi="Arial" w:cs="Arial"/>
          <w:color w:val="1F4E79" w:themeColor="accent1" w:themeShade="80"/>
          <w:sz w:val="32"/>
          <w:szCs w:val="32"/>
          <w:vertAlign w:val="subscript"/>
        </w:rPr>
        <w:t>o</w:t>
      </w:r>
      <w:r w:rsidRPr="00223257">
        <w:rPr>
          <w:rFonts w:ascii="Arial" w:hAnsi="Arial" w:cs="Arial"/>
          <w:color w:val="1F4E79" w:themeColor="accent1" w:themeShade="80"/>
          <w:sz w:val="32"/>
          <w:szCs w:val="32"/>
        </w:rPr>
        <w:t xml:space="preserve">= µ(x1) = µ(x2) </w:t>
      </w:r>
    </w:p>
    <w:p w:rsidR="00223257" w:rsidRDefault="00223257" w:rsidP="00223257">
      <w:pPr>
        <w:rPr>
          <w:rFonts w:ascii="Arial" w:hAnsi="Arial" w:cs="Arial"/>
          <w:color w:val="1F4E79" w:themeColor="accent1" w:themeShade="80"/>
          <w:sz w:val="32"/>
          <w:szCs w:val="32"/>
        </w:rPr>
      </w:pPr>
      <w:r w:rsidRPr="00223257">
        <w:rPr>
          <w:rFonts w:ascii="Arial" w:hAnsi="Arial" w:cs="Arial"/>
          <w:color w:val="1F4E79" w:themeColor="accent1" w:themeShade="80"/>
          <w:sz w:val="32"/>
          <w:szCs w:val="32"/>
        </w:rPr>
        <w:t xml:space="preserve"> H</w:t>
      </w:r>
      <w:r w:rsidRPr="00223257">
        <w:rPr>
          <w:rFonts w:ascii="Arial" w:hAnsi="Arial" w:cs="Arial"/>
          <w:color w:val="1F4E79" w:themeColor="accent1" w:themeShade="80"/>
          <w:sz w:val="32"/>
          <w:szCs w:val="32"/>
          <w:vertAlign w:val="subscript"/>
        </w:rPr>
        <w:t>a</w:t>
      </w:r>
      <w:r w:rsidRPr="00223257">
        <w:rPr>
          <w:rFonts w:ascii="Arial" w:hAnsi="Arial" w:cs="Arial"/>
          <w:color w:val="1F4E79" w:themeColor="accent1" w:themeShade="80"/>
          <w:sz w:val="32"/>
          <w:szCs w:val="32"/>
        </w:rPr>
        <w:t xml:space="preserve"> = µ(x1) ≠ µ(x2)</w:t>
      </w:r>
    </w:p>
    <w:p w:rsidR="00223257" w:rsidRDefault="00176D51"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S.D = √212 +185 /1200+800-2</w:t>
      </w:r>
    </w:p>
    <w:p w:rsidR="00176D51" w:rsidRDefault="00176D51"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 √397/1998 </w:t>
      </w:r>
    </w:p>
    <w:p w:rsidR="00176D51" w:rsidRDefault="00176D51"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lastRenderedPageBreak/>
        <w:t xml:space="preserve">      =0.45</w:t>
      </w:r>
    </w:p>
    <w:p w:rsidR="00176D51" w:rsidRDefault="00176D51"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S.E =</w:t>
      </w:r>
      <w:r w:rsidR="00CD51F7">
        <w:rPr>
          <w:rFonts w:ascii="Arial" w:hAnsi="Arial" w:cs="Arial"/>
          <w:color w:val="1F4E79" w:themeColor="accent1" w:themeShade="80"/>
          <w:sz w:val="32"/>
          <w:szCs w:val="32"/>
        </w:rPr>
        <w:t xml:space="preserve"> 0.45/44.69</w:t>
      </w:r>
    </w:p>
    <w:p w:rsidR="00CD51F7" w:rsidRDefault="00CD51F7"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=0.010</w:t>
      </w:r>
    </w:p>
    <w:p w:rsidR="00CD51F7" w:rsidRDefault="00CD51F7"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T = 452-523/0.010</w:t>
      </w:r>
    </w:p>
    <w:p w:rsidR="00CD51F7" w:rsidRDefault="00CD51F7" w:rsidP="00223257">
      <w:pPr>
        <w:rPr>
          <w:rFonts w:ascii="Arial" w:hAnsi="Arial" w:cs="Arial"/>
          <w:color w:val="1F4E79" w:themeColor="accent1" w:themeShade="80"/>
          <w:sz w:val="32"/>
          <w:szCs w:val="32"/>
        </w:rPr>
      </w:pPr>
      <w:r>
        <w:rPr>
          <w:rFonts w:ascii="Arial" w:hAnsi="Arial" w:cs="Arial"/>
          <w:color w:val="1F4E79" w:themeColor="accent1" w:themeShade="80"/>
          <w:sz w:val="32"/>
          <w:szCs w:val="32"/>
        </w:rPr>
        <w:t>=-71/0.010</w:t>
      </w:r>
    </w:p>
    <w:p w:rsidR="00B503FA" w:rsidRDefault="00CD51F7">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proofErr w:type="gramStart"/>
      <w:r>
        <w:rPr>
          <w:rFonts w:ascii="Arial" w:hAnsi="Arial" w:cs="Arial"/>
          <w:color w:val="1F4E79" w:themeColor="accent1" w:themeShade="80"/>
          <w:sz w:val="32"/>
          <w:szCs w:val="32"/>
        </w:rPr>
        <w:t>So ,</w:t>
      </w:r>
      <w:proofErr w:type="gramEnd"/>
      <w:r>
        <w:rPr>
          <w:rFonts w:ascii="Arial" w:hAnsi="Arial" w:cs="Arial"/>
          <w:color w:val="1F4E79" w:themeColor="accent1" w:themeShade="80"/>
          <w:sz w:val="32"/>
          <w:szCs w:val="32"/>
        </w:rPr>
        <w:t xml:space="preserve"> we accept alternative hypothesis H</w:t>
      </w:r>
      <w:r>
        <w:rPr>
          <w:rFonts w:ascii="Arial" w:hAnsi="Arial" w:cs="Arial"/>
          <w:color w:val="1F4E79" w:themeColor="accent1" w:themeShade="80"/>
          <w:sz w:val="32"/>
          <w:szCs w:val="32"/>
          <w:vertAlign w:val="subscript"/>
        </w:rPr>
        <w:t>a</w:t>
      </w:r>
      <w:r>
        <w:rPr>
          <w:rFonts w:ascii="Arial" w:hAnsi="Arial" w:cs="Arial"/>
          <w:color w:val="1F4E79" w:themeColor="accent1" w:themeShade="80"/>
          <w:sz w:val="32"/>
          <w:szCs w:val="32"/>
        </w:rPr>
        <w:t xml:space="preserve"> .</w:t>
      </w:r>
    </w:p>
    <w:p w:rsidR="00176D51" w:rsidRPr="00CD51F7" w:rsidRDefault="00176D51">
      <w:pPr>
        <w:rPr>
          <w:rFonts w:ascii="Arial" w:hAnsi="Arial" w:cs="Arial"/>
          <w:color w:val="1F4E79" w:themeColor="accent1" w:themeShade="80"/>
          <w:sz w:val="32"/>
          <w:szCs w:val="32"/>
        </w:rPr>
      </w:pPr>
      <w:r w:rsidRPr="00176D51">
        <w:rPr>
          <w:rFonts w:ascii="Arial" w:hAnsi="Arial" w:cs="Arial"/>
          <w:sz w:val="32"/>
          <w:szCs w:val="32"/>
        </w:rPr>
        <w:t>Problem Statement 12:</w:t>
      </w:r>
    </w:p>
    <w:p w:rsidR="00B503FA" w:rsidRDefault="00176D51">
      <w:pPr>
        <w:rPr>
          <w:rFonts w:ascii="Arial" w:hAnsi="Arial" w:cs="Arial"/>
          <w:sz w:val="32"/>
          <w:szCs w:val="32"/>
        </w:rPr>
      </w:pPr>
      <w:r w:rsidRPr="00176D51">
        <w:rPr>
          <w:rFonts w:ascii="Arial" w:hAnsi="Arial" w:cs="Arial"/>
          <w:sz w:val="32"/>
          <w:szCs w:val="32"/>
        </w:rPr>
        <w:t xml:space="preserve"> Is there evidence to conclude that the number of people preferring Duracell battery is different from the number of people preferring Energizer battery, given the </w:t>
      </w:r>
      <w:proofErr w:type="gramStart"/>
      <w:r w:rsidRPr="00176D51">
        <w:rPr>
          <w:rFonts w:ascii="Arial" w:hAnsi="Arial" w:cs="Arial"/>
          <w:sz w:val="32"/>
          <w:szCs w:val="32"/>
        </w:rPr>
        <w:t>following:</w:t>
      </w:r>
      <w:proofErr w:type="gramEnd"/>
      <w:r w:rsidRPr="00176D51">
        <w:rPr>
          <w:rFonts w:ascii="Arial" w:hAnsi="Arial" w:cs="Arial"/>
          <w:sz w:val="32"/>
          <w:szCs w:val="32"/>
        </w:rPr>
        <w:t xml:space="preserve"> </w:t>
      </w:r>
    </w:p>
    <w:p w:rsidR="00CD51F7" w:rsidRDefault="00176D51">
      <w:pPr>
        <w:rPr>
          <w:rFonts w:ascii="Arial" w:hAnsi="Arial" w:cs="Arial"/>
          <w:sz w:val="32"/>
          <w:szCs w:val="32"/>
        </w:rPr>
      </w:pPr>
      <w:r w:rsidRPr="00176D51">
        <w:rPr>
          <w:rFonts w:ascii="Arial" w:hAnsi="Arial" w:cs="Arial"/>
          <w:sz w:val="32"/>
          <w:szCs w:val="32"/>
        </w:rPr>
        <w:t xml:space="preserve">Population 1: Duracell </w:t>
      </w:r>
    </w:p>
    <w:p w:rsidR="00CD51F7" w:rsidRDefault="00176D51">
      <w:pPr>
        <w:rPr>
          <w:rFonts w:ascii="Arial" w:hAnsi="Arial" w:cs="Arial"/>
          <w:sz w:val="32"/>
          <w:szCs w:val="32"/>
        </w:rPr>
      </w:pPr>
      <w:r w:rsidRPr="00176D51">
        <w:rPr>
          <w:rFonts w:ascii="Arial" w:hAnsi="Arial" w:cs="Arial"/>
          <w:sz w:val="32"/>
          <w:szCs w:val="32"/>
        </w:rPr>
        <w:t xml:space="preserve">n1 = 100 </w:t>
      </w:r>
    </w:p>
    <w:p w:rsidR="00CD51F7" w:rsidRDefault="00176D51">
      <w:pPr>
        <w:rPr>
          <w:rFonts w:ascii="Arial" w:hAnsi="Arial" w:cs="Arial"/>
          <w:sz w:val="32"/>
          <w:szCs w:val="32"/>
        </w:rPr>
      </w:pPr>
      <w:proofErr w:type="gramStart"/>
      <w:r w:rsidRPr="00176D51">
        <w:rPr>
          <w:rFonts w:ascii="Arial" w:hAnsi="Arial" w:cs="Arial"/>
          <w:sz w:val="32"/>
          <w:szCs w:val="32"/>
        </w:rPr>
        <w:t>x1</w:t>
      </w:r>
      <w:proofErr w:type="gramEnd"/>
      <w:r w:rsidRPr="00176D51">
        <w:rPr>
          <w:rFonts w:ascii="Arial" w:hAnsi="Arial" w:cs="Arial"/>
          <w:sz w:val="32"/>
          <w:szCs w:val="32"/>
        </w:rPr>
        <w:t xml:space="preserve"> = 308 </w:t>
      </w:r>
    </w:p>
    <w:p w:rsidR="00CD51F7" w:rsidRDefault="00176D51">
      <w:pPr>
        <w:rPr>
          <w:rFonts w:ascii="Arial" w:hAnsi="Arial" w:cs="Arial"/>
          <w:sz w:val="32"/>
          <w:szCs w:val="32"/>
        </w:rPr>
      </w:pPr>
      <w:r w:rsidRPr="00176D51">
        <w:rPr>
          <w:rFonts w:ascii="Arial" w:hAnsi="Arial" w:cs="Arial"/>
          <w:sz w:val="32"/>
          <w:szCs w:val="32"/>
        </w:rPr>
        <w:t xml:space="preserve">s1 = 84 </w:t>
      </w:r>
    </w:p>
    <w:p w:rsidR="00CD51F7" w:rsidRDefault="00176D51">
      <w:pPr>
        <w:rPr>
          <w:rFonts w:ascii="Arial" w:hAnsi="Arial" w:cs="Arial"/>
          <w:sz w:val="32"/>
          <w:szCs w:val="32"/>
        </w:rPr>
      </w:pPr>
      <w:r w:rsidRPr="00176D51">
        <w:rPr>
          <w:rFonts w:ascii="Arial" w:hAnsi="Arial" w:cs="Arial"/>
          <w:sz w:val="32"/>
          <w:szCs w:val="32"/>
        </w:rPr>
        <w:t>Population 2: Energizer</w:t>
      </w:r>
    </w:p>
    <w:p w:rsidR="00CD51F7" w:rsidRDefault="00176D51">
      <w:pPr>
        <w:rPr>
          <w:rFonts w:ascii="Arial" w:hAnsi="Arial" w:cs="Arial"/>
          <w:sz w:val="32"/>
          <w:szCs w:val="32"/>
        </w:rPr>
      </w:pPr>
      <w:r w:rsidRPr="00176D51">
        <w:rPr>
          <w:rFonts w:ascii="Arial" w:hAnsi="Arial" w:cs="Arial"/>
          <w:sz w:val="32"/>
          <w:szCs w:val="32"/>
        </w:rPr>
        <w:t xml:space="preserve"> n2 = 100</w:t>
      </w:r>
    </w:p>
    <w:p w:rsidR="00CD51F7" w:rsidRDefault="00176D51">
      <w:pPr>
        <w:rPr>
          <w:rFonts w:ascii="Arial" w:hAnsi="Arial" w:cs="Arial"/>
          <w:sz w:val="32"/>
          <w:szCs w:val="32"/>
        </w:rPr>
      </w:pPr>
      <w:r w:rsidRPr="00176D51">
        <w:rPr>
          <w:rFonts w:ascii="Arial" w:hAnsi="Arial" w:cs="Arial"/>
          <w:sz w:val="32"/>
          <w:szCs w:val="32"/>
        </w:rPr>
        <w:t xml:space="preserve"> </w:t>
      </w:r>
      <w:proofErr w:type="gramStart"/>
      <w:r w:rsidRPr="00176D51">
        <w:rPr>
          <w:rFonts w:ascii="Arial" w:hAnsi="Arial" w:cs="Arial"/>
          <w:sz w:val="32"/>
          <w:szCs w:val="32"/>
        </w:rPr>
        <w:t>x2</w:t>
      </w:r>
      <w:proofErr w:type="gramEnd"/>
      <w:r w:rsidRPr="00176D51">
        <w:rPr>
          <w:rFonts w:ascii="Arial" w:hAnsi="Arial" w:cs="Arial"/>
          <w:sz w:val="32"/>
          <w:szCs w:val="32"/>
        </w:rPr>
        <w:t xml:space="preserve"> = 254</w:t>
      </w:r>
    </w:p>
    <w:p w:rsidR="00176D51" w:rsidRDefault="00176D51">
      <w:pPr>
        <w:rPr>
          <w:rFonts w:ascii="Arial" w:hAnsi="Arial" w:cs="Arial"/>
          <w:sz w:val="32"/>
          <w:szCs w:val="32"/>
        </w:rPr>
      </w:pPr>
      <w:r w:rsidRPr="00176D51">
        <w:rPr>
          <w:rFonts w:ascii="Arial" w:hAnsi="Arial" w:cs="Arial"/>
          <w:sz w:val="32"/>
          <w:szCs w:val="32"/>
        </w:rPr>
        <w:t xml:space="preserve"> s2 = 67</w:t>
      </w:r>
    </w:p>
    <w:p w:rsidR="00B503FA" w:rsidRDefault="00B503FA" w:rsidP="00B503FA">
      <w:pPr>
        <w:rPr>
          <w:rFonts w:ascii="Arial" w:hAnsi="Arial" w:cs="Arial"/>
          <w:color w:val="1F4E79" w:themeColor="accent1" w:themeShade="80"/>
          <w:sz w:val="32"/>
          <w:szCs w:val="32"/>
        </w:rPr>
      </w:pPr>
      <w:proofErr w:type="gramStart"/>
      <w:r w:rsidRPr="00EC7946">
        <w:rPr>
          <w:rFonts w:ascii="Arial" w:hAnsi="Arial" w:cs="Arial"/>
          <w:color w:val="1F4E79" w:themeColor="accent1" w:themeShade="80"/>
          <w:sz w:val="32"/>
          <w:szCs w:val="32"/>
        </w:rPr>
        <w:t>solution :</w:t>
      </w:r>
      <w:proofErr w:type="gramEnd"/>
    </w:p>
    <w:p w:rsidR="00B503FA" w:rsidRPr="00223257"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r w:rsidRPr="00223257">
        <w:rPr>
          <w:rFonts w:ascii="Arial" w:hAnsi="Arial" w:cs="Arial"/>
          <w:color w:val="1F4E79" w:themeColor="accent1" w:themeShade="80"/>
          <w:sz w:val="32"/>
          <w:szCs w:val="32"/>
        </w:rPr>
        <w:t>H</w:t>
      </w:r>
      <w:r w:rsidRPr="00223257">
        <w:rPr>
          <w:rFonts w:ascii="Arial" w:hAnsi="Arial" w:cs="Arial"/>
          <w:color w:val="1F4E79" w:themeColor="accent1" w:themeShade="80"/>
          <w:sz w:val="32"/>
          <w:szCs w:val="32"/>
          <w:vertAlign w:val="subscript"/>
        </w:rPr>
        <w:t>o</w:t>
      </w:r>
      <w:r w:rsidRPr="00223257">
        <w:rPr>
          <w:rFonts w:ascii="Arial" w:hAnsi="Arial" w:cs="Arial"/>
          <w:color w:val="1F4E79" w:themeColor="accent1" w:themeShade="80"/>
          <w:sz w:val="32"/>
          <w:szCs w:val="32"/>
        </w:rPr>
        <w:t xml:space="preserve">= µ(x1) = µ(x2) </w:t>
      </w:r>
    </w:p>
    <w:p w:rsidR="00B503FA" w:rsidRDefault="00B503FA" w:rsidP="00B503FA">
      <w:pPr>
        <w:rPr>
          <w:rFonts w:ascii="Arial" w:hAnsi="Arial" w:cs="Arial"/>
          <w:color w:val="1F4E79" w:themeColor="accent1" w:themeShade="80"/>
          <w:sz w:val="32"/>
          <w:szCs w:val="32"/>
        </w:rPr>
      </w:pPr>
      <w:r w:rsidRPr="00223257">
        <w:rPr>
          <w:rFonts w:ascii="Arial" w:hAnsi="Arial" w:cs="Arial"/>
          <w:color w:val="1F4E79" w:themeColor="accent1" w:themeShade="80"/>
          <w:sz w:val="32"/>
          <w:szCs w:val="32"/>
        </w:rPr>
        <w:t xml:space="preserve"> H</w:t>
      </w:r>
      <w:r w:rsidRPr="00223257">
        <w:rPr>
          <w:rFonts w:ascii="Arial" w:hAnsi="Arial" w:cs="Arial"/>
          <w:color w:val="1F4E79" w:themeColor="accent1" w:themeShade="80"/>
          <w:sz w:val="32"/>
          <w:szCs w:val="32"/>
          <w:vertAlign w:val="subscript"/>
        </w:rPr>
        <w:t>a</w:t>
      </w:r>
      <w:r w:rsidRPr="00223257">
        <w:rPr>
          <w:rFonts w:ascii="Arial" w:hAnsi="Arial" w:cs="Arial"/>
          <w:color w:val="1F4E79" w:themeColor="accent1" w:themeShade="80"/>
          <w:sz w:val="32"/>
          <w:szCs w:val="32"/>
        </w:rPr>
        <w:t xml:space="preserve"> = µ(x1) ≠ µ(x2)</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S.D = √84 +67 /100+100-2</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 √151/198</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=0.87</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lastRenderedPageBreak/>
        <w:t>S.E = 0.87/14.07</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=0.061</w:t>
      </w:r>
    </w:p>
    <w:p w:rsidR="00B503FA" w:rsidRDefault="00B503FA"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T = 308-254/0.061</w:t>
      </w:r>
    </w:p>
    <w:p w:rsidR="00B503FA" w:rsidRDefault="00212018" w:rsidP="00B503FA">
      <w:pPr>
        <w:rPr>
          <w:rFonts w:ascii="Arial" w:hAnsi="Arial" w:cs="Arial"/>
          <w:color w:val="1F4E79" w:themeColor="accent1" w:themeShade="80"/>
          <w:sz w:val="32"/>
          <w:szCs w:val="32"/>
        </w:rPr>
      </w:pPr>
      <w:r>
        <w:rPr>
          <w:rFonts w:ascii="Arial" w:hAnsi="Arial" w:cs="Arial"/>
          <w:color w:val="1F4E79" w:themeColor="accent1" w:themeShade="80"/>
          <w:sz w:val="32"/>
          <w:szCs w:val="32"/>
        </w:rPr>
        <w:t>=885.2</w:t>
      </w:r>
    </w:p>
    <w:p w:rsidR="00B503FA" w:rsidDel="001752C4" w:rsidRDefault="00B503FA" w:rsidP="00B503FA">
      <w:pPr>
        <w:rPr>
          <w:del w:id="16" w:author="DELL" w:date="2020-07-17T01:03:00Z"/>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proofErr w:type="gramStart"/>
      <w:r>
        <w:rPr>
          <w:rFonts w:ascii="Arial" w:hAnsi="Arial" w:cs="Arial"/>
          <w:color w:val="1F4E79" w:themeColor="accent1" w:themeShade="80"/>
          <w:sz w:val="32"/>
          <w:szCs w:val="32"/>
        </w:rPr>
        <w:t>So ,</w:t>
      </w:r>
      <w:proofErr w:type="gramEnd"/>
      <w:r>
        <w:rPr>
          <w:rFonts w:ascii="Arial" w:hAnsi="Arial" w:cs="Arial"/>
          <w:color w:val="1F4E79" w:themeColor="accent1" w:themeShade="80"/>
          <w:sz w:val="32"/>
          <w:szCs w:val="32"/>
        </w:rPr>
        <w:t xml:space="preserve"> we accept alternative hypothesis H</w:t>
      </w:r>
      <w:r>
        <w:rPr>
          <w:rFonts w:ascii="Arial" w:hAnsi="Arial" w:cs="Arial"/>
          <w:color w:val="1F4E79" w:themeColor="accent1" w:themeShade="80"/>
          <w:sz w:val="32"/>
          <w:szCs w:val="32"/>
          <w:vertAlign w:val="subscript"/>
        </w:rPr>
        <w:t>a</w:t>
      </w:r>
      <w:r>
        <w:rPr>
          <w:rFonts w:ascii="Arial" w:hAnsi="Arial" w:cs="Arial"/>
          <w:color w:val="1F4E79" w:themeColor="accent1" w:themeShade="80"/>
          <w:sz w:val="32"/>
          <w:szCs w:val="32"/>
        </w:rPr>
        <w:t xml:space="preserve"> .</w:t>
      </w:r>
    </w:p>
    <w:p w:rsidR="00464D66" w:rsidRDefault="00464D66" w:rsidP="00B503FA">
      <w:pPr>
        <w:rPr>
          <w:rFonts w:ascii="Arial" w:hAnsi="Arial" w:cs="Arial"/>
          <w:color w:val="1F4E79" w:themeColor="accent1" w:themeShade="80"/>
          <w:sz w:val="32"/>
          <w:szCs w:val="32"/>
        </w:rPr>
      </w:pPr>
    </w:p>
    <w:p w:rsidR="00464D66" w:rsidRDefault="00464D66" w:rsidP="00B503FA">
      <w:pPr>
        <w:rPr>
          <w:rFonts w:ascii="Arial" w:hAnsi="Arial" w:cs="Arial"/>
          <w:sz w:val="32"/>
          <w:szCs w:val="32"/>
        </w:rPr>
      </w:pPr>
      <w:r w:rsidRPr="00464D66">
        <w:rPr>
          <w:rFonts w:ascii="Arial" w:hAnsi="Arial" w:cs="Arial"/>
          <w:sz w:val="32"/>
          <w:szCs w:val="32"/>
        </w:rPr>
        <w:t>Problem Statement 13:</w:t>
      </w:r>
    </w:p>
    <w:p w:rsidR="00464D66" w:rsidRDefault="00464D66" w:rsidP="00B503FA">
      <w:pPr>
        <w:rPr>
          <w:rFonts w:ascii="Arial" w:hAnsi="Arial" w:cs="Arial"/>
          <w:sz w:val="32"/>
          <w:szCs w:val="32"/>
        </w:rPr>
      </w:pPr>
      <w:r w:rsidRPr="00464D66">
        <w:rPr>
          <w:rFonts w:ascii="Arial" w:hAnsi="Arial" w:cs="Arial"/>
          <w:sz w:val="32"/>
          <w:szCs w:val="32"/>
        </w:rPr>
        <w:t xml:space="preserve"> Pooled estimate of the population variance Does the data provide sufficient evidence to conclude that average percentage increase in the price of sugar differs when it is sold at two different prices? Population 1: Price of sugar = </w:t>
      </w:r>
      <w:proofErr w:type="spellStart"/>
      <w:r w:rsidRPr="00464D66">
        <w:rPr>
          <w:rFonts w:ascii="Arial" w:hAnsi="Arial" w:cs="Arial"/>
          <w:sz w:val="32"/>
          <w:szCs w:val="32"/>
        </w:rPr>
        <w:t>Rs</w:t>
      </w:r>
      <w:proofErr w:type="spellEnd"/>
      <w:r w:rsidRPr="00464D66">
        <w:rPr>
          <w:rFonts w:ascii="Arial" w:hAnsi="Arial" w:cs="Arial"/>
          <w:sz w:val="32"/>
          <w:szCs w:val="32"/>
        </w:rPr>
        <w:t>. 27.50</w:t>
      </w:r>
    </w:p>
    <w:p w:rsidR="00464D66" w:rsidRDefault="00464D66" w:rsidP="00B503FA">
      <w:pPr>
        <w:rPr>
          <w:rFonts w:ascii="Arial" w:hAnsi="Arial" w:cs="Arial"/>
          <w:sz w:val="32"/>
          <w:szCs w:val="32"/>
        </w:rPr>
      </w:pPr>
      <w:r w:rsidRPr="00464D66">
        <w:rPr>
          <w:rFonts w:ascii="Arial" w:hAnsi="Arial" w:cs="Arial"/>
          <w:sz w:val="32"/>
          <w:szCs w:val="32"/>
        </w:rPr>
        <w:t xml:space="preserve"> n1 = 14 </w:t>
      </w:r>
    </w:p>
    <w:p w:rsidR="00464D66" w:rsidRDefault="00464D66" w:rsidP="00B503FA">
      <w:pPr>
        <w:rPr>
          <w:rFonts w:ascii="Arial" w:hAnsi="Arial" w:cs="Arial"/>
          <w:sz w:val="32"/>
          <w:szCs w:val="32"/>
        </w:rPr>
      </w:pPr>
      <w:proofErr w:type="gramStart"/>
      <w:r w:rsidRPr="00464D66">
        <w:rPr>
          <w:rFonts w:ascii="Arial" w:hAnsi="Arial" w:cs="Arial"/>
          <w:sz w:val="32"/>
          <w:szCs w:val="32"/>
        </w:rPr>
        <w:t>x1</w:t>
      </w:r>
      <w:proofErr w:type="gramEnd"/>
      <w:r w:rsidRPr="00464D66">
        <w:rPr>
          <w:rFonts w:ascii="Arial" w:hAnsi="Arial" w:cs="Arial"/>
          <w:sz w:val="32"/>
          <w:szCs w:val="32"/>
        </w:rPr>
        <w:t xml:space="preserve"> = 0.317% </w:t>
      </w:r>
    </w:p>
    <w:p w:rsidR="00464D66" w:rsidRDefault="00464D66" w:rsidP="00B503FA">
      <w:pPr>
        <w:rPr>
          <w:rFonts w:ascii="Arial" w:hAnsi="Arial" w:cs="Arial"/>
          <w:sz w:val="32"/>
          <w:szCs w:val="32"/>
        </w:rPr>
      </w:pPr>
      <w:r w:rsidRPr="00464D66">
        <w:rPr>
          <w:rFonts w:ascii="Arial" w:hAnsi="Arial" w:cs="Arial"/>
          <w:sz w:val="32"/>
          <w:szCs w:val="32"/>
        </w:rPr>
        <w:t xml:space="preserve">s1 = 0.12% </w:t>
      </w:r>
    </w:p>
    <w:p w:rsidR="00464D66" w:rsidRDefault="00464D66" w:rsidP="00B503FA">
      <w:pPr>
        <w:rPr>
          <w:rFonts w:ascii="Arial" w:hAnsi="Arial" w:cs="Arial"/>
          <w:sz w:val="32"/>
          <w:szCs w:val="32"/>
        </w:rPr>
      </w:pPr>
      <w:r w:rsidRPr="00464D66">
        <w:rPr>
          <w:rFonts w:ascii="Arial" w:hAnsi="Arial" w:cs="Arial"/>
          <w:sz w:val="32"/>
          <w:szCs w:val="32"/>
        </w:rPr>
        <w:t xml:space="preserve">Population 2: Price of sugar = </w:t>
      </w:r>
      <w:proofErr w:type="spellStart"/>
      <w:r w:rsidRPr="00464D66">
        <w:rPr>
          <w:rFonts w:ascii="Arial" w:hAnsi="Arial" w:cs="Arial"/>
          <w:sz w:val="32"/>
          <w:szCs w:val="32"/>
        </w:rPr>
        <w:t>Rs</w:t>
      </w:r>
      <w:proofErr w:type="spellEnd"/>
      <w:r w:rsidRPr="00464D66">
        <w:rPr>
          <w:rFonts w:ascii="Arial" w:hAnsi="Arial" w:cs="Arial"/>
          <w:sz w:val="32"/>
          <w:szCs w:val="32"/>
        </w:rPr>
        <w:t>. 20.00</w:t>
      </w:r>
    </w:p>
    <w:p w:rsidR="00464D66" w:rsidRDefault="00464D66" w:rsidP="00B503FA">
      <w:pPr>
        <w:rPr>
          <w:rFonts w:ascii="Arial" w:hAnsi="Arial" w:cs="Arial"/>
          <w:sz w:val="32"/>
          <w:szCs w:val="32"/>
        </w:rPr>
      </w:pPr>
      <w:r w:rsidRPr="00464D66">
        <w:rPr>
          <w:rFonts w:ascii="Arial" w:hAnsi="Arial" w:cs="Arial"/>
          <w:sz w:val="32"/>
          <w:szCs w:val="32"/>
        </w:rPr>
        <w:t xml:space="preserve"> n2 = 9 </w:t>
      </w:r>
    </w:p>
    <w:p w:rsidR="00464D66" w:rsidRDefault="00464D66" w:rsidP="00B503FA">
      <w:pPr>
        <w:rPr>
          <w:rFonts w:ascii="Arial" w:hAnsi="Arial" w:cs="Arial"/>
          <w:sz w:val="32"/>
          <w:szCs w:val="32"/>
        </w:rPr>
      </w:pPr>
      <w:proofErr w:type="gramStart"/>
      <w:r w:rsidRPr="00464D66">
        <w:rPr>
          <w:rFonts w:ascii="Arial" w:hAnsi="Arial" w:cs="Arial"/>
          <w:sz w:val="32"/>
          <w:szCs w:val="32"/>
        </w:rPr>
        <w:t>x2</w:t>
      </w:r>
      <w:proofErr w:type="gramEnd"/>
      <w:r w:rsidRPr="00464D66">
        <w:rPr>
          <w:rFonts w:ascii="Arial" w:hAnsi="Arial" w:cs="Arial"/>
          <w:sz w:val="32"/>
          <w:szCs w:val="32"/>
        </w:rPr>
        <w:t xml:space="preserve"> = 0.21% </w:t>
      </w:r>
    </w:p>
    <w:p w:rsidR="00464D66" w:rsidRDefault="00464D66" w:rsidP="00B503FA">
      <w:pPr>
        <w:rPr>
          <w:ins w:id="17" w:author="DELL" w:date="2020-07-17T01:03:00Z"/>
          <w:rFonts w:ascii="Arial" w:hAnsi="Arial" w:cs="Arial"/>
          <w:sz w:val="32"/>
          <w:szCs w:val="32"/>
        </w:rPr>
      </w:pPr>
      <w:r w:rsidRPr="00464D66">
        <w:rPr>
          <w:rFonts w:ascii="Arial" w:hAnsi="Arial" w:cs="Arial"/>
          <w:sz w:val="32"/>
          <w:szCs w:val="32"/>
        </w:rPr>
        <w:t>s2 = 0.11%</w:t>
      </w:r>
    </w:p>
    <w:p w:rsidR="001752C4" w:rsidRPr="00464D66" w:rsidRDefault="001752C4" w:rsidP="00B503FA">
      <w:pPr>
        <w:rPr>
          <w:rFonts w:ascii="Arial" w:hAnsi="Arial" w:cs="Arial"/>
          <w:color w:val="1F4E79" w:themeColor="accent1" w:themeShade="80"/>
          <w:sz w:val="32"/>
          <w:szCs w:val="32"/>
        </w:rPr>
      </w:pPr>
    </w:p>
    <w:p w:rsidR="00B503FA" w:rsidRDefault="00B503FA">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p>
    <w:p w:rsidR="00464D66" w:rsidRDefault="00464D66">
      <w:pPr>
        <w:rPr>
          <w:rFonts w:ascii="Arial" w:hAnsi="Arial" w:cs="Arial"/>
          <w:sz w:val="32"/>
          <w:szCs w:val="32"/>
        </w:rPr>
      </w:pPr>
      <w:r w:rsidRPr="00464D66">
        <w:rPr>
          <w:rFonts w:ascii="Arial" w:hAnsi="Arial" w:cs="Arial"/>
          <w:sz w:val="32"/>
          <w:szCs w:val="32"/>
        </w:rPr>
        <w:t xml:space="preserve">Problem Statement 14: </w:t>
      </w:r>
    </w:p>
    <w:p w:rsidR="00464D66" w:rsidRDefault="00464D66">
      <w:pPr>
        <w:rPr>
          <w:rFonts w:ascii="Arial" w:hAnsi="Arial" w:cs="Arial"/>
          <w:sz w:val="32"/>
          <w:szCs w:val="32"/>
        </w:rPr>
      </w:pPr>
      <w:r w:rsidRPr="00464D66">
        <w:rPr>
          <w:rFonts w:ascii="Arial" w:hAnsi="Arial" w:cs="Arial"/>
          <w:sz w:val="32"/>
          <w:szCs w:val="32"/>
        </w:rPr>
        <w:t xml:space="preserve">The manufacturers of compact disk players want to test whether a small price reduction is enough to increase sales of their product. Is there evidence that the small price reduction is enough to increase sales of compact disk players? </w:t>
      </w:r>
    </w:p>
    <w:p w:rsidR="00464D66" w:rsidRDefault="00464D66">
      <w:pPr>
        <w:rPr>
          <w:rFonts w:ascii="Arial" w:hAnsi="Arial" w:cs="Arial"/>
          <w:sz w:val="32"/>
          <w:szCs w:val="32"/>
        </w:rPr>
      </w:pPr>
      <w:r w:rsidRPr="00464D66">
        <w:rPr>
          <w:rFonts w:ascii="Arial" w:hAnsi="Arial" w:cs="Arial"/>
          <w:sz w:val="32"/>
          <w:szCs w:val="32"/>
        </w:rPr>
        <w:t xml:space="preserve">Population 1: Before reduction </w:t>
      </w:r>
    </w:p>
    <w:p w:rsidR="00464D66" w:rsidRDefault="00464D66">
      <w:pPr>
        <w:rPr>
          <w:rFonts w:ascii="Arial" w:hAnsi="Arial" w:cs="Arial"/>
          <w:sz w:val="32"/>
          <w:szCs w:val="32"/>
        </w:rPr>
      </w:pPr>
      <w:r w:rsidRPr="00464D66">
        <w:rPr>
          <w:rFonts w:ascii="Arial" w:hAnsi="Arial" w:cs="Arial"/>
          <w:sz w:val="32"/>
          <w:szCs w:val="32"/>
        </w:rPr>
        <w:t xml:space="preserve">n1 = 15 </w:t>
      </w:r>
    </w:p>
    <w:p w:rsidR="00464D66" w:rsidRDefault="00464D66">
      <w:pPr>
        <w:rPr>
          <w:rFonts w:ascii="Arial" w:hAnsi="Arial" w:cs="Arial"/>
          <w:sz w:val="32"/>
          <w:szCs w:val="32"/>
        </w:rPr>
      </w:pPr>
      <w:proofErr w:type="gramStart"/>
      <w:r w:rsidRPr="00464D66">
        <w:rPr>
          <w:rFonts w:ascii="Arial" w:hAnsi="Arial" w:cs="Arial"/>
          <w:sz w:val="32"/>
          <w:szCs w:val="32"/>
        </w:rPr>
        <w:t>x1</w:t>
      </w:r>
      <w:proofErr w:type="gramEnd"/>
      <w:r w:rsidRPr="00464D66">
        <w:rPr>
          <w:rFonts w:ascii="Arial" w:hAnsi="Arial" w:cs="Arial"/>
          <w:sz w:val="32"/>
          <w:szCs w:val="32"/>
        </w:rPr>
        <w:t xml:space="preserve"> = </w:t>
      </w:r>
      <w:proofErr w:type="spellStart"/>
      <w:r w:rsidRPr="00464D66">
        <w:rPr>
          <w:rFonts w:ascii="Arial" w:hAnsi="Arial" w:cs="Arial"/>
          <w:sz w:val="32"/>
          <w:szCs w:val="32"/>
        </w:rPr>
        <w:t>Rs</w:t>
      </w:r>
      <w:proofErr w:type="spellEnd"/>
      <w:r w:rsidRPr="00464D66">
        <w:rPr>
          <w:rFonts w:ascii="Arial" w:hAnsi="Arial" w:cs="Arial"/>
          <w:sz w:val="32"/>
          <w:szCs w:val="32"/>
        </w:rPr>
        <w:t xml:space="preserve">. 6598 </w:t>
      </w:r>
    </w:p>
    <w:p w:rsidR="00464D66" w:rsidRDefault="00464D66">
      <w:pPr>
        <w:rPr>
          <w:rFonts w:ascii="Arial" w:hAnsi="Arial" w:cs="Arial"/>
          <w:sz w:val="32"/>
          <w:szCs w:val="32"/>
        </w:rPr>
      </w:pPr>
      <w:r w:rsidRPr="00464D66">
        <w:rPr>
          <w:rFonts w:ascii="Arial" w:hAnsi="Arial" w:cs="Arial"/>
          <w:sz w:val="32"/>
          <w:szCs w:val="32"/>
        </w:rPr>
        <w:t xml:space="preserve">s1 = </w:t>
      </w:r>
      <w:proofErr w:type="spellStart"/>
      <w:r w:rsidRPr="00464D66">
        <w:rPr>
          <w:rFonts w:ascii="Arial" w:hAnsi="Arial" w:cs="Arial"/>
          <w:sz w:val="32"/>
          <w:szCs w:val="32"/>
        </w:rPr>
        <w:t>Rs</w:t>
      </w:r>
      <w:proofErr w:type="spellEnd"/>
      <w:r w:rsidRPr="00464D66">
        <w:rPr>
          <w:rFonts w:ascii="Arial" w:hAnsi="Arial" w:cs="Arial"/>
          <w:sz w:val="32"/>
          <w:szCs w:val="32"/>
        </w:rPr>
        <w:t>. 844</w:t>
      </w:r>
    </w:p>
    <w:p w:rsidR="00464D66" w:rsidRDefault="00464D66">
      <w:pPr>
        <w:rPr>
          <w:rFonts w:ascii="Arial" w:hAnsi="Arial" w:cs="Arial"/>
          <w:sz w:val="32"/>
          <w:szCs w:val="32"/>
        </w:rPr>
      </w:pPr>
      <w:r w:rsidRPr="00464D66">
        <w:rPr>
          <w:rFonts w:ascii="Arial" w:hAnsi="Arial" w:cs="Arial"/>
          <w:sz w:val="32"/>
          <w:szCs w:val="32"/>
        </w:rPr>
        <w:t xml:space="preserve"> Population 2: After reduction </w:t>
      </w:r>
    </w:p>
    <w:p w:rsidR="00464D66" w:rsidRDefault="00464D66">
      <w:pPr>
        <w:rPr>
          <w:rFonts w:ascii="Arial" w:hAnsi="Arial" w:cs="Arial"/>
          <w:sz w:val="32"/>
          <w:szCs w:val="32"/>
        </w:rPr>
      </w:pPr>
      <w:r w:rsidRPr="00464D66">
        <w:rPr>
          <w:rFonts w:ascii="Arial" w:hAnsi="Arial" w:cs="Arial"/>
          <w:sz w:val="32"/>
          <w:szCs w:val="32"/>
        </w:rPr>
        <w:t xml:space="preserve">n2 = 12 </w:t>
      </w:r>
    </w:p>
    <w:p w:rsidR="00464D66" w:rsidRDefault="00464D66">
      <w:pPr>
        <w:rPr>
          <w:rFonts w:ascii="Arial" w:hAnsi="Arial" w:cs="Arial"/>
          <w:sz w:val="32"/>
          <w:szCs w:val="32"/>
        </w:rPr>
      </w:pPr>
      <w:proofErr w:type="gramStart"/>
      <w:r w:rsidRPr="00464D66">
        <w:rPr>
          <w:rFonts w:ascii="Arial" w:hAnsi="Arial" w:cs="Arial"/>
          <w:sz w:val="32"/>
          <w:szCs w:val="32"/>
        </w:rPr>
        <w:t>x2</w:t>
      </w:r>
      <w:proofErr w:type="gramEnd"/>
      <w:r w:rsidRPr="00464D66">
        <w:rPr>
          <w:rFonts w:ascii="Arial" w:hAnsi="Arial" w:cs="Arial"/>
          <w:sz w:val="32"/>
          <w:szCs w:val="32"/>
        </w:rPr>
        <w:t xml:space="preserve"> = RS. 6870</w:t>
      </w:r>
    </w:p>
    <w:p w:rsidR="00464D66" w:rsidRDefault="00464D66">
      <w:pPr>
        <w:rPr>
          <w:rFonts w:ascii="Arial" w:hAnsi="Arial" w:cs="Arial"/>
          <w:sz w:val="32"/>
          <w:szCs w:val="32"/>
        </w:rPr>
      </w:pPr>
      <w:r w:rsidRPr="00464D66">
        <w:rPr>
          <w:rFonts w:ascii="Arial" w:hAnsi="Arial" w:cs="Arial"/>
          <w:sz w:val="32"/>
          <w:szCs w:val="32"/>
        </w:rPr>
        <w:t xml:space="preserve"> s2 = </w:t>
      </w:r>
      <w:proofErr w:type="spellStart"/>
      <w:r w:rsidRPr="00464D66">
        <w:rPr>
          <w:rFonts w:ascii="Arial" w:hAnsi="Arial" w:cs="Arial"/>
          <w:sz w:val="32"/>
          <w:szCs w:val="32"/>
        </w:rPr>
        <w:t>Rs</w:t>
      </w:r>
      <w:proofErr w:type="spellEnd"/>
      <w:r w:rsidRPr="00464D66">
        <w:rPr>
          <w:rFonts w:ascii="Arial" w:hAnsi="Arial" w:cs="Arial"/>
          <w:sz w:val="32"/>
          <w:szCs w:val="32"/>
        </w:rPr>
        <w:t>. 669</w:t>
      </w:r>
    </w:p>
    <w:p w:rsidR="00464D66" w:rsidRDefault="00464D66" w:rsidP="00464D66">
      <w:pPr>
        <w:rPr>
          <w:rFonts w:ascii="Arial" w:hAnsi="Arial" w:cs="Arial"/>
          <w:color w:val="1F4E79" w:themeColor="accent1" w:themeShade="80"/>
          <w:sz w:val="32"/>
          <w:szCs w:val="32"/>
        </w:rPr>
      </w:pPr>
      <w:proofErr w:type="gramStart"/>
      <w:r w:rsidRPr="00EC7946">
        <w:rPr>
          <w:rFonts w:ascii="Arial" w:hAnsi="Arial" w:cs="Arial"/>
          <w:color w:val="1F4E79" w:themeColor="accent1" w:themeShade="80"/>
          <w:sz w:val="32"/>
          <w:szCs w:val="32"/>
        </w:rPr>
        <w:t>solution :</w:t>
      </w:r>
      <w:proofErr w:type="gramEnd"/>
    </w:p>
    <w:p w:rsidR="00464D66" w:rsidRPr="00223257" w:rsidRDefault="00464D66"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r w:rsidRPr="00223257">
        <w:rPr>
          <w:rFonts w:ascii="Arial" w:hAnsi="Arial" w:cs="Arial"/>
          <w:color w:val="1F4E79" w:themeColor="accent1" w:themeShade="80"/>
          <w:sz w:val="32"/>
          <w:szCs w:val="32"/>
        </w:rPr>
        <w:t>H</w:t>
      </w:r>
      <w:r w:rsidRPr="00223257">
        <w:rPr>
          <w:rFonts w:ascii="Arial" w:hAnsi="Arial" w:cs="Arial"/>
          <w:color w:val="1F4E79" w:themeColor="accent1" w:themeShade="80"/>
          <w:sz w:val="32"/>
          <w:szCs w:val="32"/>
          <w:vertAlign w:val="subscript"/>
        </w:rPr>
        <w:t>o</w:t>
      </w:r>
      <w:r w:rsidRPr="00223257">
        <w:rPr>
          <w:rFonts w:ascii="Arial" w:hAnsi="Arial" w:cs="Arial"/>
          <w:color w:val="1F4E79" w:themeColor="accent1" w:themeShade="80"/>
          <w:sz w:val="32"/>
          <w:szCs w:val="32"/>
        </w:rPr>
        <w:t xml:space="preserve">= µ(x1) = µ(x2) </w:t>
      </w:r>
    </w:p>
    <w:p w:rsidR="00464D66" w:rsidRDefault="00464D66" w:rsidP="00464D66">
      <w:pPr>
        <w:rPr>
          <w:rFonts w:ascii="Arial" w:hAnsi="Arial" w:cs="Arial"/>
          <w:color w:val="1F4E79" w:themeColor="accent1" w:themeShade="80"/>
          <w:sz w:val="32"/>
          <w:szCs w:val="32"/>
        </w:rPr>
      </w:pPr>
      <w:r w:rsidRPr="00223257">
        <w:rPr>
          <w:rFonts w:ascii="Arial" w:hAnsi="Arial" w:cs="Arial"/>
          <w:color w:val="1F4E79" w:themeColor="accent1" w:themeShade="80"/>
          <w:sz w:val="32"/>
          <w:szCs w:val="32"/>
        </w:rPr>
        <w:t xml:space="preserve"> H</w:t>
      </w:r>
      <w:r w:rsidRPr="00223257">
        <w:rPr>
          <w:rFonts w:ascii="Arial" w:hAnsi="Arial" w:cs="Arial"/>
          <w:color w:val="1F4E79" w:themeColor="accent1" w:themeShade="80"/>
          <w:sz w:val="32"/>
          <w:szCs w:val="32"/>
          <w:vertAlign w:val="subscript"/>
        </w:rPr>
        <w:t>a</w:t>
      </w:r>
      <w:r w:rsidRPr="00223257">
        <w:rPr>
          <w:rFonts w:ascii="Arial" w:hAnsi="Arial" w:cs="Arial"/>
          <w:color w:val="1F4E79" w:themeColor="accent1" w:themeShade="80"/>
          <w:sz w:val="32"/>
          <w:szCs w:val="32"/>
        </w:rPr>
        <w:t xml:space="preserve"> = µ(x1) ≠ µ(x2)</w:t>
      </w:r>
    </w:p>
    <w:p w:rsidR="00464D66" w:rsidRDefault="00464D66"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S.D</w:t>
      </w:r>
      <w:r w:rsidR="00212018">
        <w:rPr>
          <w:rFonts w:ascii="Arial" w:hAnsi="Arial" w:cs="Arial"/>
          <w:color w:val="1F4E79" w:themeColor="accent1" w:themeShade="80"/>
          <w:sz w:val="32"/>
          <w:szCs w:val="32"/>
        </w:rPr>
        <w:t xml:space="preserve"> = √844 +669 /15</w:t>
      </w:r>
      <w:r>
        <w:rPr>
          <w:rFonts w:ascii="Arial" w:hAnsi="Arial" w:cs="Arial"/>
          <w:color w:val="1F4E79" w:themeColor="accent1" w:themeShade="80"/>
          <w:sz w:val="32"/>
          <w:szCs w:val="32"/>
        </w:rPr>
        <w:t>+1</w:t>
      </w:r>
      <w:r w:rsidR="00212018">
        <w:rPr>
          <w:rFonts w:ascii="Arial" w:hAnsi="Arial" w:cs="Arial"/>
          <w:color w:val="1F4E79" w:themeColor="accent1" w:themeShade="80"/>
          <w:sz w:val="32"/>
          <w:szCs w:val="32"/>
        </w:rPr>
        <w:t>2</w:t>
      </w:r>
      <w:r>
        <w:rPr>
          <w:rFonts w:ascii="Arial" w:hAnsi="Arial" w:cs="Arial"/>
          <w:color w:val="1F4E79" w:themeColor="accent1" w:themeShade="80"/>
          <w:sz w:val="32"/>
          <w:szCs w:val="32"/>
        </w:rPr>
        <w:t>-2</w:t>
      </w:r>
    </w:p>
    <w:p w:rsidR="00464D66" w:rsidRDefault="00212018"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 √1513/25</w:t>
      </w:r>
    </w:p>
    <w:p w:rsidR="00464D66" w:rsidRDefault="00212018"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lastRenderedPageBreak/>
        <w:t xml:space="preserve">      =7.8</w:t>
      </w:r>
    </w:p>
    <w:p w:rsidR="00464D66" w:rsidRDefault="00464D66"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S.E =</w:t>
      </w:r>
      <w:r w:rsidR="00212018">
        <w:rPr>
          <w:rFonts w:ascii="Arial" w:hAnsi="Arial" w:cs="Arial"/>
          <w:color w:val="1F4E79" w:themeColor="accent1" w:themeShade="80"/>
          <w:sz w:val="32"/>
          <w:szCs w:val="32"/>
        </w:rPr>
        <w:t xml:space="preserve"> 7.8/5</w:t>
      </w:r>
    </w:p>
    <w:p w:rsidR="00464D66" w:rsidRDefault="00212018"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=1.56</w:t>
      </w:r>
    </w:p>
    <w:p w:rsidR="00464D66" w:rsidRDefault="00464D66"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T </w:t>
      </w:r>
      <w:r w:rsidR="00212018">
        <w:rPr>
          <w:rFonts w:ascii="Arial" w:hAnsi="Arial" w:cs="Arial"/>
          <w:color w:val="1F4E79" w:themeColor="accent1" w:themeShade="80"/>
          <w:sz w:val="32"/>
          <w:szCs w:val="32"/>
        </w:rPr>
        <w:t>= 6598-6870/1.56</w:t>
      </w:r>
    </w:p>
    <w:p w:rsidR="00E44202" w:rsidRDefault="00212018"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=-174.3</w:t>
      </w:r>
    </w:p>
    <w:p w:rsidR="00464D66" w:rsidRDefault="00464D66" w:rsidP="00464D66">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w:t>
      </w:r>
      <w:proofErr w:type="gramStart"/>
      <w:r>
        <w:rPr>
          <w:rFonts w:ascii="Arial" w:hAnsi="Arial" w:cs="Arial"/>
          <w:color w:val="1F4E79" w:themeColor="accent1" w:themeShade="80"/>
          <w:sz w:val="32"/>
          <w:szCs w:val="32"/>
        </w:rPr>
        <w:t>So ,</w:t>
      </w:r>
      <w:proofErr w:type="gramEnd"/>
      <w:r>
        <w:rPr>
          <w:rFonts w:ascii="Arial" w:hAnsi="Arial" w:cs="Arial"/>
          <w:color w:val="1F4E79" w:themeColor="accent1" w:themeShade="80"/>
          <w:sz w:val="32"/>
          <w:szCs w:val="32"/>
        </w:rPr>
        <w:t xml:space="preserve"> we accept alternative hypothesis H</w:t>
      </w:r>
      <w:r>
        <w:rPr>
          <w:rFonts w:ascii="Arial" w:hAnsi="Arial" w:cs="Arial"/>
          <w:color w:val="1F4E79" w:themeColor="accent1" w:themeShade="80"/>
          <w:sz w:val="32"/>
          <w:szCs w:val="32"/>
          <w:vertAlign w:val="subscript"/>
        </w:rPr>
        <w:t>a</w:t>
      </w:r>
      <w:r>
        <w:rPr>
          <w:rFonts w:ascii="Arial" w:hAnsi="Arial" w:cs="Arial"/>
          <w:color w:val="1F4E79" w:themeColor="accent1" w:themeShade="80"/>
          <w:sz w:val="32"/>
          <w:szCs w:val="32"/>
        </w:rPr>
        <w:t xml:space="preserve"> .</w:t>
      </w:r>
    </w:p>
    <w:p w:rsidR="00466366" w:rsidRDefault="00466366">
      <w:pPr>
        <w:rPr>
          <w:rFonts w:ascii="Arial" w:hAnsi="Arial" w:cs="Arial"/>
          <w:sz w:val="32"/>
          <w:szCs w:val="32"/>
        </w:rPr>
      </w:pPr>
      <w:r w:rsidRPr="00466366">
        <w:rPr>
          <w:rFonts w:ascii="Arial" w:hAnsi="Arial" w:cs="Arial"/>
          <w:sz w:val="32"/>
          <w:szCs w:val="32"/>
        </w:rPr>
        <w:t xml:space="preserve">Problem Statement 15: </w:t>
      </w:r>
    </w:p>
    <w:p w:rsidR="00466366" w:rsidRDefault="00466366">
      <w:pPr>
        <w:rPr>
          <w:rFonts w:ascii="Arial" w:hAnsi="Arial" w:cs="Arial"/>
          <w:sz w:val="32"/>
          <w:szCs w:val="32"/>
        </w:rPr>
      </w:pPr>
      <w:r w:rsidRPr="00466366">
        <w:rPr>
          <w:rFonts w:ascii="Arial" w:hAnsi="Arial" w:cs="Arial"/>
          <w:sz w:val="32"/>
          <w:szCs w:val="32"/>
        </w:rPr>
        <w:t xml:space="preserve">Comparisons of two population proportions when the hypothesized difference is zero </w:t>
      </w:r>
      <w:proofErr w:type="gramStart"/>
      <w:r w:rsidRPr="00466366">
        <w:rPr>
          <w:rFonts w:ascii="Arial" w:hAnsi="Arial" w:cs="Arial"/>
          <w:sz w:val="32"/>
          <w:szCs w:val="32"/>
        </w:rPr>
        <w:t>Carry</w:t>
      </w:r>
      <w:proofErr w:type="gramEnd"/>
      <w:r w:rsidRPr="00466366">
        <w:rPr>
          <w:rFonts w:ascii="Arial" w:hAnsi="Arial" w:cs="Arial"/>
          <w:sz w:val="32"/>
          <w:szCs w:val="32"/>
        </w:rPr>
        <w:t xml:space="preserve"> out a two-tailed test of the equality of banks’ share of the car loan market in 1980 and 1995. Population 1: 1980 </w:t>
      </w:r>
    </w:p>
    <w:p w:rsidR="00466366" w:rsidRDefault="00466366">
      <w:pPr>
        <w:rPr>
          <w:rFonts w:ascii="Arial" w:hAnsi="Arial" w:cs="Arial"/>
          <w:sz w:val="32"/>
          <w:szCs w:val="32"/>
        </w:rPr>
      </w:pPr>
      <w:r w:rsidRPr="00466366">
        <w:rPr>
          <w:rFonts w:ascii="Arial" w:hAnsi="Arial" w:cs="Arial"/>
          <w:sz w:val="32"/>
          <w:szCs w:val="32"/>
        </w:rPr>
        <w:t xml:space="preserve">n1 = 1000 </w:t>
      </w:r>
    </w:p>
    <w:p w:rsidR="00466366" w:rsidRDefault="00466366">
      <w:pPr>
        <w:rPr>
          <w:rFonts w:ascii="Arial" w:hAnsi="Arial" w:cs="Arial"/>
          <w:sz w:val="32"/>
          <w:szCs w:val="32"/>
        </w:rPr>
      </w:pPr>
      <w:proofErr w:type="gramStart"/>
      <w:r w:rsidRPr="00466366">
        <w:rPr>
          <w:rFonts w:ascii="Arial" w:hAnsi="Arial" w:cs="Arial"/>
          <w:sz w:val="32"/>
          <w:szCs w:val="32"/>
        </w:rPr>
        <w:t>x1</w:t>
      </w:r>
      <w:proofErr w:type="gramEnd"/>
      <w:r w:rsidRPr="00466366">
        <w:rPr>
          <w:rFonts w:ascii="Arial" w:hAnsi="Arial" w:cs="Arial"/>
          <w:sz w:val="32"/>
          <w:szCs w:val="32"/>
        </w:rPr>
        <w:t xml:space="preserve"> = 53</w:t>
      </w:r>
    </w:p>
    <w:p w:rsidR="00466366" w:rsidRDefault="00466366">
      <w:pPr>
        <w:rPr>
          <w:rFonts w:ascii="Arial" w:hAnsi="Arial" w:cs="Arial"/>
          <w:sz w:val="32"/>
          <w:szCs w:val="32"/>
        </w:rPr>
      </w:pPr>
      <w:r w:rsidRPr="00466366">
        <w:rPr>
          <w:rFonts w:ascii="Arial" w:hAnsi="Arial" w:cs="Arial"/>
          <w:sz w:val="32"/>
          <w:szCs w:val="32"/>
        </w:rPr>
        <w:t xml:space="preserve"> </w:t>
      </w:r>
      <w:r w:rsidRPr="00466366">
        <w:rPr>
          <w:rFonts w:ascii="Cambria Math" w:hAnsi="Cambria Math" w:cs="Cambria Math"/>
          <w:sz w:val="32"/>
          <w:szCs w:val="32"/>
        </w:rPr>
        <w:t>𝑝</w:t>
      </w:r>
      <w:r w:rsidRPr="00466366">
        <w:rPr>
          <w:rFonts w:ascii="Arial" w:hAnsi="Arial" w:cs="Arial"/>
          <w:sz w:val="32"/>
          <w:szCs w:val="32"/>
        </w:rPr>
        <w:t xml:space="preserve"> 1 = 0.53 </w:t>
      </w:r>
    </w:p>
    <w:p w:rsidR="00466366" w:rsidRDefault="00466366">
      <w:pPr>
        <w:rPr>
          <w:rFonts w:ascii="Arial" w:hAnsi="Arial" w:cs="Arial"/>
          <w:sz w:val="32"/>
          <w:szCs w:val="32"/>
        </w:rPr>
      </w:pPr>
      <w:r w:rsidRPr="00466366">
        <w:rPr>
          <w:rFonts w:ascii="Arial" w:hAnsi="Arial" w:cs="Arial"/>
          <w:sz w:val="32"/>
          <w:szCs w:val="32"/>
        </w:rPr>
        <w:t xml:space="preserve">Population 2: 1985 </w:t>
      </w:r>
    </w:p>
    <w:p w:rsidR="00466366" w:rsidRDefault="00466366">
      <w:pPr>
        <w:rPr>
          <w:rFonts w:ascii="Arial" w:hAnsi="Arial" w:cs="Arial"/>
          <w:sz w:val="32"/>
          <w:szCs w:val="32"/>
        </w:rPr>
      </w:pPr>
      <w:r w:rsidRPr="00466366">
        <w:rPr>
          <w:rFonts w:ascii="Arial" w:hAnsi="Arial" w:cs="Arial"/>
          <w:sz w:val="32"/>
          <w:szCs w:val="32"/>
        </w:rPr>
        <w:t xml:space="preserve">n2 = 100 </w:t>
      </w:r>
    </w:p>
    <w:p w:rsidR="00466366" w:rsidRDefault="00466366">
      <w:pPr>
        <w:rPr>
          <w:rFonts w:ascii="Arial" w:hAnsi="Arial" w:cs="Arial"/>
          <w:sz w:val="32"/>
          <w:szCs w:val="32"/>
        </w:rPr>
      </w:pPr>
      <w:proofErr w:type="gramStart"/>
      <w:r w:rsidRPr="00466366">
        <w:rPr>
          <w:rFonts w:ascii="Arial" w:hAnsi="Arial" w:cs="Arial"/>
          <w:sz w:val="32"/>
          <w:szCs w:val="32"/>
        </w:rPr>
        <w:t>x2</w:t>
      </w:r>
      <w:proofErr w:type="gramEnd"/>
      <w:r w:rsidRPr="00466366">
        <w:rPr>
          <w:rFonts w:ascii="Arial" w:hAnsi="Arial" w:cs="Arial"/>
          <w:sz w:val="32"/>
          <w:szCs w:val="32"/>
        </w:rPr>
        <w:t xml:space="preserve"> = 43 </w:t>
      </w:r>
    </w:p>
    <w:p w:rsidR="00464D66" w:rsidRDefault="00466366">
      <w:pPr>
        <w:rPr>
          <w:rFonts w:ascii="Arial" w:hAnsi="Arial" w:cs="Arial"/>
          <w:sz w:val="32"/>
          <w:szCs w:val="32"/>
        </w:rPr>
      </w:pPr>
      <w:r w:rsidRPr="00466366">
        <w:rPr>
          <w:rFonts w:ascii="Cambria Math" w:hAnsi="Cambria Math" w:cs="Cambria Math"/>
          <w:sz w:val="32"/>
          <w:szCs w:val="32"/>
        </w:rPr>
        <w:t>𝑝</w:t>
      </w:r>
      <w:r w:rsidRPr="00466366">
        <w:rPr>
          <w:rFonts w:ascii="Arial" w:hAnsi="Arial" w:cs="Arial"/>
          <w:sz w:val="32"/>
          <w:szCs w:val="32"/>
        </w:rPr>
        <w:t xml:space="preserve"> 2= 0.53</w:t>
      </w:r>
    </w:p>
    <w:p w:rsidR="00552E6B" w:rsidRDefault="00552E6B">
      <w:pPr>
        <w:rPr>
          <w:rFonts w:ascii="Arial" w:hAnsi="Arial" w:cs="Arial"/>
          <w:color w:val="1F4E79" w:themeColor="accent1" w:themeShade="80"/>
          <w:sz w:val="32"/>
          <w:szCs w:val="32"/>
        </w:rPr>
      </w:pPr>
      <w:proofErr w:type="gramStart"/>
      <w:r w:rsidRPr="00552E6B">
        <w:rPr>
          <w:rFonts w:ascii="Arial" w:hAnsi="Arial" w:cs="Arial"/>
          <w:color w:val="1F4E79" w:themeColor="accent1" w:themeShade="80"/>
          <w:sz w:val="32"/>
          <w:szCs w:val="32"/>
        </w:rPr>
        <w:t>Solution :</w:t>
      </w:r>
      <w:proofErr w:type="gramEnd"/>
    </w:p>
    <w:p w:rsidR="00271632" w:rsidRPr="00271632" w:rsidRDefault="00271632" w:rsidP="00271632">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0 = p</w:t>
      </w:r>
      <w:r w:rsidR="00E44202">
        <w:rPr>
          <w:rFonts w:ascii="Arial" w:hAnsi="Arial" w:cs="Arial"/>
          <w:color w:val="1F4E79" w:themeColor="accent1" w:themeShade="80"/>
          <w:sz w:val="48"/>
          <w:szCs w:val="48"/>
          <w:vertAlign w:val="subscript"/>
        </w:rPr>
        <w:t>1 = p2</w:t>
      </w:r>
    </w:p>
    <w:p w:rsidR="00271632" w:rsidRPr="00271632" w:rsidRDefault="00271632" w:rsidP="00271632">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a = p</w:t>
      </w:r>
      <w:r w:rsidR="00E44202">
        <w:rPr>
          <w:rFonts w:ascii="Arial" w:hAnsi="Arial" w:cs="Arial"/>
          <w:color w:val="1F4E79" w:themeColor="accent1" w:themeShade="80"/>
          <w:sz w:val="48"/>
          <w:szCs w:val="48"/>
          <w:vertAlign w:val="subscript"/>
        </w:rPr>
        <w:t xml:space="preserve">1 </w:t>
      </w:r>
      <w:r w:rsidRPr="00271632">
        <w:rPr>
          <w:rFonts w:ascii="Arial" w:hAnsi="Arial" w:cs="Arial"/>
          <w:color w:val="1F4E79" w:themeColor="accent1" w:themeShade="80"/>
          <w:sz w:val="48"/>
          <w:szCs w:val="48"/>
        </w:rPr>
        <w:t>≠</w:t>
      </w:r>
      <w:r w:rsidR="00E44202">
        <w:rPr>
          <w:rFonts w:ascii="Arial" w:hAnsi="Arial" w:cs="Arial"/>
          <w:color w:val="1F4E79" w:themeColor="accent1" w:themeShade="80"/>
          <w:sz w:val="48"/>
          <w:szCs w:val="48"/>
          <w:vertAlign w:val="subscript"/>
        </w:rPr>
        <w:t xml:space="preserve"> p2</w:t>
      </w:r>
    </w:p>
    <w:p w:rsidR="001D3B22" w:rsidRPr="00E44202" w:rsidRDefault="00552E6B">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p = (p</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p</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w:t>
      </w:r>
    </w:p>
    <w:p w:rsidR="00552E6B" w:rsidRPr="00E44202" w:rsidRDefault="00552E6B">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 </w:t>
      </w:r>
      <w:r w:rsidR="00271632" w:rsidRPr="00E44202">
        <w:rPr>
          <w:rFonts w:ascii="Arial" w:hAnsi="Arial" w:cs="Arial"/>
          <w:color w:val="1F4E79" w:themeColor="accent1" w:themeShade="80"/>
          <w:sz w:val="32"/>
          <w:szCs w:val="32"/>
          <w:shd w:val="clear" w:color="auto" w:fill="FFFFFF"/>
        </w:rPr>
        <w:t>(0.53 * 1000 + 0.53 * 100) / (1000+100)</w:t>
      </w:r>
    </w:p>
    <w:p w:rsidR="00271632" w:rsidRPr="00E44202" w:rsidRDefault="0027163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lastRenderedPageBreak/>
        <w:t xml:space="preserve">   = 583 / 1100</w:t>
      </w:r>
    </w:p>
    <w:p w:rsidR="00271632" w:rsidRPr="00E44202" w:rsidRDefault="0027163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=0.53</w:t>
      </w:r>
    </w:p>
    <w:p w:rsidR="00271632" w:rsidRPr="00E44202" w:rsidRDefault="0027163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SE = </w:t>
      </w:r>
      <w:proofErr w:type="spellStart"/>
      <w:proofErr w:type="gramStart"/>
      <w:r w:rsidRPr="00E44202">
        <w:rPr>
          <w:rFonts w:ascii="Arial" w:hAnsi="Arial" w:cs="Arial"/>
          <w:color w:val="1F4E79" w:themeColor="accent1" w:themeShade="80"/>
          <w:sz w:val="32"/>
          <w:szCs w:val="32"/>
          <w:shd w:val="clear" w:color="auto" w:fill="FFFFFF"/>
        </w:rPr>
        <w:t>sqrt</w:t>
      </w:r>
      <w:proofErr w:type="spellEnd"/>
      <w:r w:rsidRPr="00E44202">
        <w:rPr>
          <w:rFonts w:ascii="Arial" w:hAnsi="Arial" w:cs="Arial"/>
          <w:color w:val="1F4E79" w:themeColor="accent1" w:themeShade="80"/>
          <w:sz w:val="32"/>
          <w:szCs w:val="32"/>
          <w:shd w:val="clear" w:color="auto" w:fill="FFFFFF"/>
        </w:rPr>
        <w:t>{</w:t>
      </w:r>
      <w:proofErr w:type="gramEnd"/>
      <w:r w:rsidRPr="00E44202">
        <w:rPr>
          <w:rFonts w:ascii="Arial" w:hAnsi="Arial" w:cs="Arial"/>
          <w:color w:val="1F4E79" w:themeColor="accent1" w:themeShade="80"/>
          <w:sz w:val="32"/>
          <w:szCs w:val="32"/>
          <w:shd w:val="clear" w:color="auto" w:fill="FFFFFF"/>
        </w:rPr>
        <w:t xml:space="preserve"> p * ( 1 - p ) * [ (1/n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(1/n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w:t>
      </w:r>
    </w:p>
    <w:p w:rsidR="00E44202" w:rsidRPr="00E44202" w:rsidRDefault="0027163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w:t>
      </w:r>
      <w:proofErr w:type="gramStart"/>
      <w:r w:rsidRPr="00E44202">
        <w:rPr>
          <w:rFonts w:ascii="Arial" w:hAnsi="Arial" w:cs="Arial"/>
          <w:color w:val="1F4E79" w:themeColor="accent1" w:themeShade="80"/>
          <w:sz w:val="32"/>
          <w:szCs w:val="32"/>
          <w:shd w:val="clear" w:color="auto" w:fill="FFFFFF"/>
        </w:rPr>
        <w:t>√</w:t>
      </w:r>
      <w:r w:rsidR="00E44202" w:rsidRPr="00E44202">
        <w:rPr>
          <w:rFonts w:ascii="Arial" w:hAnsi="Arial" w:cs="Arial"/>
          <w:color w:val="1F4E79" w:themeColor="accent1" w:themeShade="80"/>
          <w:sz w:val="32"/>
          <w:szCs w:val="32"/>
          <w:shd w:val="clear" w:color="auto" w:fill="FFFFFF"/>
        </w:rPr>
        <w:t>{</w:t>
      </w:r>
      <w:proofErr w:type="gramEnd"/>
      <w:r w:rsidR="00E44202" w:rsidRPr="00E44202">
        <w:rPr>
          <w:rFonts w:ascii="Arial" w:hAnsi="Arial" w:cs="Arial"/>
          <w:color w:val="1F4E79" w:themeColor="accent1" w:themeShade="80"/>
          <w:sz w:val="32"/>
          <w:szCs w:val="32"/>
          <w:shd w:val="clear" w:color="auto" w:fill="FFFFFF"/>
        </w:rPr>
        <w:t>0.53 * (1- 0.53) * [1/1000 +1/100]}</w:t>
      </w:r>
    </w:p>
    <w:p w:rsidR="00E44202" w:rsidRPr="00E44202" w:rsidRDefault="00E4420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 √0.0027</w:t>
      </w:r>
    </w:p>
    <w:p w:rsidR="00E44202" w:rsidRDefault="00E4420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 0.05</w:t>
      </w:r>
    </w:p>
    <w:p w:rsidR="00E44202" w:rsidRDefault="00E44202">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z = (</w:t>
      </w:r>
      <w:r>
        <w:rPr>
          <w:rFonts w:ascii="Arial" w:hAnsi="Arial" w:cs="Arial"/>
          <w:color w:val="1F4E79" w:themeColor="accent1" w:themeShade="80"/>
          <w:sz w:val="32"/>
          <w:szCs w:val="32"/>
          <w:shd w:val="clear" w:color="auto" w:fill="FFFFFF"/>
        </w:rPr>
        <w:t>x1</w:t>
      </w:r>
      <w:r w:rsidRPr="00E44202">
        <w:rPr>
          <w:rFonts w:ascii="Arial" w:hAnsi="Arial" w:cs="Arial"/>
          <w:color w:val="1F4E79" w:themeColor="accent1" w:themeShade="80"/>
          <w:sz w:val="32"/>
          <w:szCs w:val="32"/>
          <w:shd w:val="clear" w:color="auto" w:fill="FFFFFF"/>
        </w:rPr>
        <w:t> </w:t>
      </w:r>
      <w:r>
        <w:rPr>
          <w:rFonts w:ascii="Arial" w:hAnsi="Arial" w:cs="Arial"/>
          <w:color w:val="1F4E79" w:themeColor="accent1" w:themeShade="80"/>
          <w:sz w:val="32"/>
          <w:szCs w:val="32"/>
          <w:shd w:val="clear" w:color="auto" w:fill="FFFFFF"/>
        </w:rPr>
        <w:t>–</w:t>
      </w:r>
      <w:r w:rsidRPr="00E44202">
        <w:rPr>
          <w:rFonts w:ascii="Arial" w:hAnsi="Arial" w:cs="Arial"/>
          <w:color w:val="1F4E79" w:themeColor="accent1" w:themeShade="80"/>
          <w:sz w:val="32"/>
          <w:szCs w:val="32"/>
          <w:shd w:val="clear" w:color="auto" w:fill="FFFFFF"/>
        </w:rPr>
        <w:t xml:space="preserve"> </w:t>
      </w:r>
      <w:r>
        <w:rPr>
          <w:rFonts w:ascii="Arial" w:hAnsi="Arial" w:cs="Arial"/>
          <w:color w:val="1F4E79" w:themeColor="accent1" w:themeShade="80"/>
          <w:sz w:val="32"/>
          <w:szCs w:val="32"/>
          <w:shd w:val="clear" w:color="auto" w:fill="FFFFFF"/>
        </w:rPr>
        <w:t>x2</w:t>
      </w:r>
      <w:r w:rsidRPr="00E44202">
        <w:rPr>
          <w:rFonts w:ascii="Arial" w:hAnsi="Arial" w:cs="Arial"/>
          <w:color w:val="1F4E79" w:themeColor="accent1" w:themeShade="80"/>
          <w:sz w:val="32"/>
          <w:szCs w:val="32"/>
          <w:shd w:val="clear" w:color="auto" w:fill="FFFFFF"/>
        </w:rPr>
        <w:t>) / SE</w:t>
      </w:r>
    </w:p>
    <w:p w:rsidR="00E44202" w:rsidRDefault="00E44202">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 53 – 43 / 0.05</w:t>
      </w:r>
    </w:p>
    <w:p w:rsidR="00E44202" w:rsidRDefault="001A054F">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 200</w:t>
      </w:r>
    </w:p>
    <w:p w:rsidR="001A054F" w:rsidRDefault="001A054F">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Z (</w:t>
      </w:r>
      <w:proofErr w:type="gramStart"/>
      <w:r>
        <w:rPr>
          <w:rFonts w:ascii="Arial" w:hAnsi="Arial" w:cs="Arial"/>
          <w:color w:val="1F4E79" w:themeColor="accent1" w:themeShade="80"/>
          <w:sz w:val="32"/>
          <w:szCs w:val="32"/>
          <w:shd w:val="clear" w:color="auto" w:fill="FFFFFF"/>
        </w:rPr>
        <w:t>0.05 )</w:t>
      </w:r>
      <w:proofErr w:type="gramEnd"/>
      <w:r>
        <w:rPr>
          <w:rFonts w:ascii="Arial" w:hAnsi="Arial" w:cs="Arial"/>
          <w:color w:val="1F4E79" w:themeColor="accent1" w:themeShade="80"/>
          <w:sz w:val="32"/>
          <w:szCs w:val="32"/>
          <w:shd w:val="clear" w:color="auto" w:fill="FFFFFF"/>
        </w:rPr>
        <w:t xml:space="preserve"> = +- 1.96</w:t>
      </w:r>
    </w:p>
    <w:p w:rsidR="001A054F" w:rsidRPr="001A054F" w:rsidRDefault="001A054F">
      <w:pPr>
        <w:rPr>
          <w:rFonts w:ascii="Arial" w:hAnsi="Arial" w:cs="Arial"/>
          <w:color w:val="1F4E79" w:themeColor="accent1" w:themeShade="80"/>
          <w:sz w:val="32"/>
          <w:szCs w:val="32"/>
          <w:shd w:val="clear" w:color="auto" w:fill="FFFFFF"/>
        </w:rPr>
      </w:pPr>
      <w:proofErr w:type="gramStart"/>
      <w:r>
        <w:rPr>
          <w:rFonts w:ascii="Arial" w:hAnsi="Arial" w:cs="Arial"/>
          <w:color w:val="1F4E79" w:themeColor="accent1" w:themeShade="80"/>
          <w:sz w:val="32"/>
          <w:szCs w:val="32"/>
          <w:shd w:val="clear" w:color="auto" w:fill="FFFFFF"/>
        </w:rPr>
        <w:t>So ,</w:t>
      </w:r>
      <w:proofErr w:type="gramEnd"/>
      <w:r>
        <w:rPr>
          <w:rFonts w:ascii="Arial" w:hAnsi="Arial" w:cs="Arial"/>
          <w:color w:val="1F4E79" w:themeColor="accent1" w:themeShade="80"/>
          <w:sz w:val="32"/>
          <w:szCs w:val="32"/>
          <w:shd w:val="clear" w:color="auto" w:fill="FFFFFF"/>
        </w:rPr>
        <w:t xml:space="preserve"> we accept alternative hypothesis H</w:t>
      </w:r>
      <w:r>
        <w:rPr>
          <w:rFonts w:ascii="Arial" w:hAnsi="Arial" w:cs="Arial"/>
          <w:color w:val="1F4E79" w:themeColor="accent1" w:themeShade="80"/>
          <w:sz w:val="32"/>
          <w:szCs w:val="32"/>
          <w:shd w:val="clear" w:color="auto" w:fill="FFFFFF"/>
          <w:vertAlign w:val="subscript"/>
        </w:rPr>
        <w:t>a</w:t>
      </w:r>
    </w:p>
    <w:p w:rsidR="00E44202" w:rsidRDefault="00E44202">
      <w:pPr>
        <w:rPr>
          <w:rFonts w:ascii="Arial" w:hAnsi="Arial" w:cs="Arial"/>
          <w:color w:val="1F4E79" w:themeColor="accent1" w:themeShade="80"/>
          <w:sz w:val="32"/>
          <w:szCs w:val="32"/>
          <w:shd w:val="clear" w:color="auto" w:fill="FFFFFF"/>
        </w:rPr>
      </w:pPr>
    </w:p>
    <w:p w:rsidR="00E44202" w:rsidRDefault="00E44202">
      <w:pPr>
        <w:rPr>
          <w:rFonts w:ascii="Arial" w:hAnsi="Arial" w:cs="Arial"/>
          <w:sz w:val="32"/>
          <w:szCs w:val="32"/>
        </w:rPr>
      </w:pPr>
      <w:r w:rsidRPr="00E44202">
        <w:rPr>
          <w:rFonts w:ascii="Arial" w:hAnsi="Arial" w:cs="Arial"/>
          <w:sz w:val="32"/>
          <w:szCs w:val="32"/>
        </w:rPr>
        <w:t>Problem Statement 16:</w:t>
      </w:r>
    </w:p>
    <w:p w:rsidR="00F05F35" w:rsidRDefault="00E44202">
      <w:pPr>
        <w:rPr>
          <w:rFonts w:ascii="Arial" w:hAnsi="Arial" w:cs="Arial"/>
          <w:sz w:val="32"/>
          <w:szCs w:val="32"/>
        </w:rPr>
      </w:pPr>
      <w:r w:rsidRPr="00E44202">
        <w:rPr>
          <w:rFonts w:ascii="Arial" w:hAnsi="Arial" w:cs="Arial"/>
          <w:sz w:val="32"/>
          <w:szCs w:val="32"/>
        </w:rPr>
        <w:t xml:space="preserve"> Carry out a one-tailed test to determine whether the population proportion of traveler’s check buyers who buy at least $2500 in checks when sweepstakes prizes are offered as at least 10% higher than the proportion of such buyers when no sweepstakes are on. Population 1: With sweepstakes</w:t>
      </w:r>
    </w:p>
    <w:p w:rsidR="00F05F35" w:rsidRDefault="00E44202">
      <w:pPr>
        <w:rPr>
          <w:rFonts w:ascii="Arial" w:hAnsi="Arial" w:cs="Arial"/>
          <w:sz w:val="32"/>
          <w:szCs w:val="32"/>
        </w:rPr>
      </w:pPr>
      <w:r w:rsidRPr="00E44202">
        <w:rPr>
          <w:rFonts w:ascii="Arial" w:hAnsi="Arial" w:cs="Arial"/>
          <w:sz w:val="32"/>
          <w:szCs w:val="32"/>
        </w:rPr>
        <w:t xml:space="preserve"> n1 = 300</w:t>
      </w:r>
    </w:p>
    <w:p w:rsidR="00F05F35" w:rsidRDefault="00E44202">
      <w:pPr>
        <w:rPr>
          <w:rFonts w:ascii="Arial" w:hAnsi="Arial" w:cs="Arial"/>
          <w:sz w:val="32"/>
          <w:szCs w:val="32"/>
        </w:rPr>
      </w:pPr>
      <w:r w:rsidRPr="00E44202">
        <w:rPr>
          <w:rFonts w:ascii="Arial" w:hAnsi="Arial" w:cs="Arial"/>
          <w:sz w:val="32"/>
          <w:szCs w:val="32"/>
        </w:rPr>
        <w:t xml:space="preserve"> </w:t>
      </w:r>
      <w:proofErr w:type="gramStart"/>
      <w:r w:rsidRPr="00E44202">
        <w:rPr>
          <w:rFonts w:ascii="Arial" w:hAnsi="Arial" w:cs="Arial"/>
          <w:sz w:val="32"/>
          <w:szCs w:val="32"/>
        </w:rPr>
        <w:t>x1</w:t>
      </w:r>
      <w:proofErr w:type="gramEnd"/>
      <w:r w:rsidRPr="00E44202">
        <w:rPr>
          <w:rFonts w:ascii="Arial" w:hAnsi="Arial" w:cs="Arial"/>
          <w:sz w:val="32"/>
          <w:szCs w:val="32"/>
        </w:rPr>
        <w:t xml:space="preserve"> = 120 </w:t>
      </w:r>
    </w:p>
    <w:p w:rsidR="00F05F35" w:rsidRDefault="00E44202">
      <w:pPr>
        <w:rPr>
          <w:rFonts w:ascii="Arial" w:hAnsi="Arial" w:cs="Arial"/>
          <w:sz w:val="32"/>
          <w:szCs w:val="32"/>
        </w:rPr>
      </w:pPr>
      <w:r w:rsidRPr="00E44202">
        <w:rPr>
          <w:rFonts w:ascii="Cambria Math" w:hAnsi="Cambria Math" w:cs="Cambria Math"/>
          <w:sz w:val="32"/>
          <w:szCs w:val="32"/>
        </w:rPr>
        <w:t>𝑝</w:t>
      </w:r>
      <w:r w:rsidR="00F05F35">
        <w:rPr>
          <w:rFonts w:ascii="Arial" w:hAnsi="Arial" w:cs="Arial"/>
          <w:sz w:val="32"/>
          <w:szCs w:val="32"/>
        </w:rPr>
        <w:t xml:space="preserve"> 1</w:t>
      </w:r>
      <w:r w:rsidRPr="00E44202">
        <w:rPr>
          <w:rFonts w:ascii="Arial" w:hAnsi="Arial" w:cs="Arial"/>
          <w:sz w:val="32"/>
          <w:szCs w:val="32"/>
        </w:rPr>
        <w:t xml:space="preserve">= 0.40 </w:t>
      </w:r>
    </w:p>
    <w:p w:rsidR="00F05F35" w:rsidRDefault="00E44202">
      <w:pPr>
        <w:rPr>
          <w:rFonts w:ascii="Arial" w:hAnsi="Arial" w:cs="Arial"/>
          <w:sz w:val="32"/>
          <w:szCs w:val="32"/>
        </w:rPr>
      </w:pPr>
      <w:r w:rsidRPr="00E44202">
        <w:rPr>
          <w:rFonts w:ascii="Arial" w:hAnsi="Arial" w:cs="Arial"/>
          <w:sz w:val="32"/>
          <w:szCs w:val="32"/>
        </w:rPr>
        <w:t xml:space="preserve">Population 2: No sweepstakes </w:t>
      </w:r>
    </w:p>
    <w:p w:rsidR="00F05F35" w:rsidRDefault="00E44202">
      <w:pPr>
        <w:rPr>
          <w:rFonts w:ascii="Arial" w:hAnsi="Arial" w:cs="Arial"/>
          <w:sz w:val="32"/>
          <w:szCs w:val="32"/>
        </w:rPr>
      </w:pPr>
      <w:r w:rsidRPr="00E44202">
        <w:rPr>
          <w:rFonts w:ascii="Arial" w:hAnsi="Arial" w:cs="Arial"/>
          <w:sz w:val="32"/>
          <w:szCs w:val="32"/>
        </w:rPr>
        <w:t xml:space="preserve">n2 = 700 </w:t>
      </w:r>
    </w:p>
    <w:p w:rsidR="00F05F35" w:rsidRDefault="00E44202">
      <w:pPr>
        <w:rPr>
          <w:rFonts w:ascii="Arial" w:hAnsi="Arial" w:cs="Arial"/>
          <w:sz w:val="32"/>
          <w:szCs w:val="32"/>
        </w:rPr>
      </w:pPr>
      <w:proofErr w:type="gramStart"/>
      <w:r w:rsidRPr="00E44202">
        <w:rPr>
          <w:rFonts w:ascii="Arial" w:hAnsi="Arial" w:cs="Arial"/>
          <w:sz w:val="32"/>
          <w:szCs w:val="32"/>
        </w:rPr>
        <w:t>x2</w:t>
      </w:r>
      <w:proofErr w:type="gramEnd"/>
      <w:r w:rsidRPr="00E44202">
        <w:rPr>
          <w:rFonts w:ascii="Arial" w:hAnsi="Arial" w:cs="Arial"/>
          <w:sz w:val="32"/>
          <w:szCs w:val="32"/>
        </w:rPr>
        <w:t xml:space="preserve"> = 140</w:t>
      </w:r>
    </w:p>
    <w:p w:rsidR="00E44202" w:rsidRDefault="00E44202">
      <w:pPr>
        <w:rPr>
          <w:rFonts w:ascii="Arial" w:hAnsi="Arial" w:cs="Arial"/>
          <w:sz w:val="32"/>
          <w:szCs w:val="32"/>
        </w:rPr>
      </w:pPr>
      <w:r w:rsidRPr="00E44202">
        <w:rPr>
          <w:rFonts w:ascii="Arial" w:hAnsi="Arial" w:cs="Arial"/>
          <w:sz w:val="32"/>
          <w:szCs w:val="32"/>
        </w:rPr>
        <w:lastRenderedPageBreak/>
        <w:t xml:space="preserve"> </w:t>
      </w:r>
      <w:r w:rsidRPr="00E44202">
        <w:rPr>
          <w:rFonts w:ascii="Cambria Math" w:hAnsi="Cambria Math" w:cs="Cambria Math"/>
          <w:sz w:val="32"/>
          <w:szCs w:val="32"/>
        </w:rPr>
        <w:t>𝑝</w:t>
      </w:r>
      <w:r w:rsidRPr="00E44202">
        <w:rPr>
          <w:rFonts w:ascii="Arial" w:hAnsi="Arial" w:cs="Arial"/>
          <w:sz w:val="32"/>
          <w:szCs w:val="32"/>
        </w:rPr>
        <w:t xml:space="preserve"> 2= 0.20</w:t>
      </w:r>
    </w:p>
    <w:p w:rsidR="00F05F35" w:rsidRPr="00271632" w:rsidRDefault="00F05F35" w:rsidP="00F05F35">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0 = p1 = p2</w:t>
      </w:r>
    </w:p>
    <w:p w:rsidR="00F05F35" w:rsidRPr="00271632" w:rsidRDefault="00F05F35" w:rsidP="00F05F35">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 xml:space="preserve">a = p1 </w:t>
      </w:r>
      <w:r w:rsidRPr="00271632">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p2</w:t>
      </w:r>
    </w:p>
    <w:p w:rsidR="00F05F35" w:rsidRPr="00E44202" w:rsidRDefault="00F05F35" w:rsidP="00F05F35">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p = (p</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p</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w:t>
      </w:r>
    </w:p>
    <w:p w:rsidR="00F05F35" w:rsidRPr="00E44202" w:rsidRDefault="00F05F35" w:rsidP="00F05F35">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 </w:t>
      </w:r>
      <w:r>
        <w:rPr>
          <w:rFonts w:ascii="Arial" w:hAnsi="Arial" w:cs="Arial"/>
          <w:color w:val="1F4E79" w:themeColor="accent1" w:themeShade="80"/>
          <w:sz w:val="32"/>
          <w:szCs w:val="32"/>
          <w:shd w:val="clear" w:color="auto" w:fill="FFFFFF"/>
        </w:rPr>
        <w:t>(0.40* 300 + 0.20 * 700) / (300+7</w:t>
      </w:r>
      <w:r w:rsidRPr="00E44202">
        <w:rPr>
          <w:rFonts w:ascii="Arial" w:hAnsi="Arial" w:cs="Arial"/>
          <w:color w:val="1F4E79" w:themeColor="accent1" w:themeShade="80"/>
          <w:sz w:val="32"/>
          <w:szCs w:val="32"/>
          <w:shd w:val="clear" w:color="auto" w:fill="FFFFFF"/>
        </w:rPr>
        <w:t>00)</w:t>
      </w:r>
    </w:p>
    <w:p w:rsidR="00F05F35" w:rsidRPr="00E44202" w:rsidRDefault="00F05F35" w:rsidP="00F05F35">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 260 / 10</w:t>
      </w:r>
      <w:r w:rsidRPr="00E44202">
        <w:rPr>
          <w:rFonts w:ascii="Arial" w:hAnsi="Arial" w:cs="Arial"/>
          <w:color w:val="1F4E79" w:themeColor="accent1" w:themeShade="80"/>
          <w:sz w:val="32"/>
          <w:szCs w:val="32"/>
          <w:shd w:val="clear" w:color="auto" w:fill="FFFFFF"/>
        </w:rPr>
        <w:t>00</w:t>
      </w:r>
    </w:p>
    <w:p w:rsidR="00F05F35" w:rsidRPr="00E44202" w:rsidRDefault="00F05F35" w:rsidP="00F05F35">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=0.26</w:t>
      </w:r>
    </w:p>
    <w:p w:rsidR="00F05F35" w:rsidRPr="00E44202" w:rsidRDefault="00F05F35" w:rsidP="00F05F35">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SE = </w:t>
      </w:r>
      <w:proofErr w:type="spellStart"/>
      <w:proofErr w:type="gramStart"/>
      <w:r w:rsidRPr="00E44202">
        <w:rPr>
          <w:rFonts w:ascii="Arial" w:hAnsi="Arial" w:cs="Arial"/>
          <w:color w:val="1F4E79" w:themeColor="accent1" w:themeShade="80"/>
          <w:sz w:val="32"/>
          <w:szCs w:val="32"/>
          <w:shd w:val="clear" w:color="auto" w:fill="FFFFFF"/>
        </w:rPr>
        <w:t>sqrt</w:t>
      </w:r>
      <w:proofErr w:type="spellEnd"/>
      <w:r w:rsidRPr="00E44202">
        <w:rPr>
          <w:rFonts w:ascii="Arial" w:hAnsi="Arial" w:cs="Arial"/>
          <w:color w:val="1F4E79" w:themeColor="accent1" w:themeShade="80"/>
          <w:sz w:val="32"/>
          <w:szCs w:val="32"/>
          <w:shd w:val="clear" w:color="auto" w:fill="FFFFFF"/>
        </w:rPr>
        <w:t>{</w:t>
      </w:r>
      <w:proofErr w:type="gramEnd"/>
      <w:r w:rsidRPr="00E44202">
        <w:rPr>
          <w:rFonts w:ascii="Arial" w:hAnsi="Arial" w:cs="Arial"/>
          <w:color w:val="1F4E79" w:themeColor="accent1" w:themeShade="80"/>
          <w:sz w:val="32"/>
          <w:szCs w:val="32"/>
          <w:shd w:val="clear" w:color="auto" w:fill="FFFFFF"/>
        </w:rPr>
        <w:t xml:space="preserve"> p * ( 1 - p ) * [ (1/n</w:t>
      </w:r>
      <w:r w:rsidRPr="00E44202">
        <w:rPr>
          <w:rFonts w:ascii="Arial" w:hAnsi="Arial" w:cs="Arial"/>
          <w:color w:val="1F4E79" w:themeColor="accent1" w:themeShade="80"/>
          <w:sz w:val="32"/>
          <w:szCs w:val="32"/>
          <w:shd w:val="clear" w:color="auto" w:fill="FFFFFF"/>
          <w:vertAlign w:val="subscript"/>
        </w:rPr>
        <w:t>1</w:t>
      </w:r>
      <w:r w:rsidRPr="00E44202">
        <w:rPr>
          <w:rFonts w:ascii="Arial" w:hAnsi="Arial" w:cs="Arial"/>
          <w:color w:val="1F4E79" w:themeColor="accent1" w:themeShade="80"/>
          <w:sz w:val="32"/>
          <w:szCs w:val="32"/>
          <w:shd w:val="clear" w:color="auto" w:fill="FFFFFF"/>
        </w:rPr>
        <w:t>) + (1/n</w:t>
      </w:r>
      <w:r w:rsidRPr="00E44202">
        <w:rPr>
          <w:rFonts w:ascii="Arial" w:hAnsi="Arial" w:cs="Arial"/>
          <w:color w:val="1F4E79" w:themeColor="accent1" w:themeShade="80"/>
          <w:sz w:val="32"/>
          <w:szCs w:val="32"/>
          <w:shd w:val="clear" w:color="auto" w:fill="FFFFFF"/>
          <w:vertAlign w:val="subscript"/>
        </w:rPr>
        <w:t>2</w:t>
      </w:r>
      <w:r w:rsidRPr="00E44202">
        <w:rPr>
          <w:rFonts w:ascii="Arial" w:hAnsi="Arial" w:cs="Arial"/>
          <w:color w:val="1F4E79" w:themeColor="accent1" w:themeShade="80"/>
          <w:sz w:val="32"/>
          <w:szCs w:val="32"/>
          <w:shd w:val="clear" w:color="auto" w:fill="FFFFFF"/>
        </w:rPr>
        <w:t>) ] }</w:t>
      </w:r>
    </w:p>
    <w:p w:rsidR="00F05F35" w:rsidRPr="00E44202" w:rsidRDefault="00F05F35" w:rsidP="00F05F35">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w:t>
      </w:r>
      <w:proofErr w:type="gramStart"/>
      <w:r w:rsidRPr="00E44202">
        <w:rPr>
          <w:rFonts w:ascii="Arial" w:hAnsi="Arial" w:cs="Arial"/>
          <w:color w:val="1F4E79" w:themeColor="accent1" w:themeShade="80"/>
          <w:sz w:val="32"/>
          <w:szCs w:val="32"/>
          <w:shd w:val="clear" w:color="auto" w:fill="FFFFFF"/>
        </w:rPr>
        <w:t>√{</w:t>
      </w:r>
      <w:proofErr w:type="gramEnd"/>
      <w:r w:rsidRPr="00E44202">
        <w:rPr>
          <w:rFonts w:ascii="Arial" w:hAnsi="Arial" w:cs="Arial"/>
          <w:color w:val="1F4E79" w:themeColor="accent1" w:themeShade="80"/>
          <w:sz w:val="32"/>
          <w:szCs w:val="32"/>
          <w:shd w:val="clear" w:color="auto" w:fill="FFFFFF"/>
        </w:rPr>
        <w:t>0.</w:t>
      </w:r>
      <w:r>
        <w:rPr>
          <w:rFonts w:ascii="Arial" w:hAnsi="Arial" w:cs="Arial"/>
          <w:color w:val="1F4E79" w:themeColor="accent1" w:themeShade="80"/>
          <w:sz w:val="32"/>
          <w:szCs w:val="32"/>
          <w:shd w:val="clear" w:color="auto" w:fill="FFFFFF"/>
        </w:rPr>
        <w:t>26 * (1- 0.26) * [1/300 +1/7</w:t>
      </w:r>
      <w:r w:rsidRPr="00E44202">
        <w:rPr>
          <w:rFonts w:ascii="Arial" w:hAnsi="Arial" w:cs="Arial"/>
          <w:color w:val="1F4E79" w:themeColor="accent1" w:themeShade="80"/>
          <w:sz w:val="32"/>
          <w:szCs w:val="32"/>
          <w:shd w:val="clear" w:color="auto" w:fill="FFFFFF"/>
        </w:rPr>
        <w:t>00]}</w:t>
      </w:r>
    </w:p>
    <w:p w:rsidR="00F05F35" w:rsidRDefault="00F05F35" w:rsidP="00F05F35">
      <w:pPr>
        <w:rPr>
          <w:rFonts w:ascii="Arial" w:hAnsi="Arial" w:cs="Arial"/>
          <w:color w:val="1F4E79" w:themeColor="accent1" w:themeShade="80"/>
          <w:sz w:val="32"/>
          <w:szCs w:val="32"/>
          <w:shd w:val="clear" w:color="auto" w:fill="FFFFFF"/>
        </w:rPr>
      </w:pPr>
      <w:r w:rsidRPr="00E44202">
        <w:rPr>
          <w:rFonts w:ascii="Arial" w:hAnsi="Arial" w:cs="Arial"/>
          <w:color w:val="1F4E79" w:themeColor="accent1" w:themeShade="80"/>
          <w:sz w:val="32"/>
          <w:szCs w:val="32"/>
          <w:shd w:val="clear" w:color="auto" w:fill="FFFFFF"/>
        </w:rPr>
        <w:t xml:space="preserve">     = </w:t>
      </w:r>
      <w:r>
        <w:rPr>
          <w:rFonts w:ascii="Arial" w:hAnsi="Arial" w:cs="Arial"/>
          <w:color w:val="1F4E79" w:themeColor="accent1" w:themeShade="80"/>
          <w:sz w:val="32"/>
          <w:szCs w:val="32"/>
          <w:shd w:val="clear" w:color="auto" w:fill="FFFFFF"/>
        </w:rPr>
        <w:t>0.030</w:t>
      </w:r>
    </w:p>
    <w:p w:rsidR="005C3CEA" w:rsidRDefault="005C3CEA" w:rsidP="005C3CEA">
      <w:pPr>
        <w:rPr>
          <w:rFonts w:ascii="Arial" w:hAnsi="Arial" w:cs="Arial"/>
          <w:color w:val="1F4E79" w:themeColor="accent1" w:themeShade="80"/>
          <w:sz w:val="32"/>
          <w:szCs w:val="32"/>
          <w:shd w:val="clear" w:color="auto" w:fill="FFFFFF"/>
        </w:rPr>
      </w:pPr>
      <w:proofErr w:type="gramStart"/>
      <w:r>
        <w:rPr>
          <w:rFonts w:ascii="Arial" w:hAnsi="Arial" w:cs="Arial"/>
          <w:color w:val="1F4E79" w:themeColor="accent1" w:themeShade="80"/>
          <w:sz w:val="32"/>
          <w:szCs w:val="32"/>
          <w:shd w:val="clear" w:color="auto" w:fill="FFFFFF"/>
        </w:rPr>
        <w:t>z  =</w:t>
      </w:r>
      <w:proofErr w:type="gramEnd"/>
      <w:r>
        <w:rPr>
          <w:rFonts w:ascii="Arial" w:hAnsi="Arial" w:cs="Arial"/>
          <w:color w:val="1F4E79" w:themeColor="accent1" w:themeShade="80"/>
          <w:sz w:val="32"/>
          <w:szCs w:val="32"/>
          <w:shd w:val="clear" w:color="auto" w:fill="FFFFFF"/>
        </w:rPr>
        <w:t xml:space="preserve"> 120 – 140 / 0.030</w:t>
      </w:r>
    </w:p>
    <w:p w:rsidR="005C3CEA" w:rsidRDefault="005C3CEA"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 -66.6</w:t>
      </w:r>
    </w:p>
    <w:p w:rsidR="005C3CEA" w:rsidRDefault="005C3CEA"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Z (</w:t>
      </w:r>
      <w:proofErr w:type="gramStart"/>
      <w:r>
        <w:rPr>
          <w:rFonts w:ascii="Arial" w:hAnsi="Arial" w:cs="Arial"/>
          <w:color w:val="1F4E79" w:themeColor="accent1" w:themeShade="80"/>
          <w:sz w:val="32"/>
          <w:szCs w:val="32"/>
          <w:shd w:val="clear" w:color="auto" w:fill="FFFFFF"/>
        </w:rPr>
        <w:t>0.05 )</w:t>
      </w:r>
      <w:proofErr w:type="gramEnd"/>
      <w:r>
        <w:rPr>
          <w:rFonts w:ascii="Arial" w:hAnsi="Arial" w:cs="Arial"/>
          <w:color w:val="1F4E79" w:themeColor="accent1" w:themeShade="80"/>
          <w:sz w:val="32"/>
          <w:szCs w:val="32"/>
          <w:shd w:val="clear" w:color="auto" w:fill="FFFFFF"/>
        </w:rPr>
        <w:t xml:space="preserve"> = +- 1.96</w:t>
      </w:r>
    </w:p>
    <w:p w:rsidR="005C3CEA" w:rsidRDefault="005C3CEA" w:rsidP="005C3CEA">
      <w:pPr>
        <w:rPr>
          <w:rFonts w:ascii="Arial" w:hAnsi="Arial" w:cs="Arial"/>
          <w:color w:val="1F4E79" w:themeColor="accent1" w:themeShade="80"/>
          <w:sz w:val="32"/>
          <w:szCs w:val="32"/>
          <w:shd w:val="clear" w:color="auto" w:fill="FFFFFF"/>
          <w:vertAlign w:val="subscript"/>
        </w:rPr>
      </w:pPr>
      <w:proofErr w:type="gramStart"/>
      <w:r>
        <w:rPr>
          <w:rFonts w:ascii="Arial" w:hAnsi="Arial" w:cs="Arial"/>
          <w:color w:val="1F4E79" w:themeColor="accent1" w:themeShade="80"/>
          <w:sz w:val="32"/>
          <w:szCs w:val="32"/>
          <w:shd w:val="clear" w:color="auto" w:fill="FFFFFF"/>
        </w:rPr>
        <w:t>So ,</w:t>
      </w:r>
      <w:proofErr w:type="gramEnd"/>
      <w:r>
        <w:rPr>
          <w:rFonts w:ascii="Arial" w:hAnsi="Arial" w:cs="Arial"/>
          <w:color w:val="1F4E79" w:themeColor="accent1" w:themeShade="80"/>
          <w:sz w:val="32"/>
          <w:szCs w:val="32"/>
          <w:shd w:val="clear" w:color="auto" w:fill="FFFFFF"/>
        </w:rPr>
        <w:t xml:space="preserve"> we accept alternative hypothesis H</w:t>
      </w:r>
      <w:r>
        <w:rPr>
          <w:rFonts w:ascii="Arial" w:hAnsi="Arial" w:cs="Arial"/>
          <w:color w:val="1F4E79" w:themeColor="accent1" w:themeShade="80"/>
          <w:sz w:val="32"/>
          <w:szCs w:val="32"/>
          <w:shd w:val="clear" w:color="auto" w:fill="FFFFFF"/>
          <w:vertAlign w:val="subscript"/>
        </w:rPr>
        <w:t>a</w:t>
      </w:r>
    </w:p>
    <w:p w:rsidR="005C3CEA" w:rsidRDefault="005C3CEA" w:rsidP="005C3CEA">
      <w:pPr>
        <w:rPr>
          <w:rFonts w:ascii="Arial" w:hAnsi="Arial" w:cs="Arial"/>
          <w:color w:val="1F4E79" w:themeColor="accent1" w:themeShade="80"/>
          <w:sz w:val="32"/>
          <w:szCs w:val="32"/>
          <w:shd w:val="clear" w:color="auto" w:fill="FFFFFF"/>
          <w:vertAlign w:val="subscript"/>
        </w:rPr>
      </w:pPr>
    </w:p>
    <w:p w:rsidR="005C3CEA" w:rsidRDefault="005C3CEA" w:rsidP="005C3CEA">
      <w:pPr>
        <w:rPr>
          <w:rFonts w:ascii="Arial" w:hAnsi="Arial" w:cs="Arial"/>
          <w:sz w:val="32"/>
          <w:szCs w:val="32"/>
        </w:rPr>
      </w:pPr>
      <w:r w:rsidRPr="005C3CEA">
        <w:rPr>
          <w:rFonts w:ascii="Arial" w:hAnsi="Arial" w:cs="Arial"/>
          <w:sz w:val="32"/>
          <w:szCs w:val="32"/>
        </w:rPr>
        <w:t>Problem Statement 17:</w:t>
      </w:r>
    </w:p>
    <w:p w:rsidR="005C3CEA" w:rsidRDefault="005C3CEA" w:rsidP="005C3CEA">
      <w:pPr>
        <w:rPr>
          <w:rFonts w:ascii="Arial" w:hAnsi="Arial" w:cs="Arial"/>
          <w:sz w:val="32"/>
          <w:szCs w:val="32"/>
        </w:rPr>
      </w:pPr>
      <w:r w:rsidRPr="005C3CEA">
        <w:rPr>
          <w:rFonts w:ascii="Arial" w:hAnsi="Arial" w:cs="Arial"/>
          <w:sz w:val="32"/>
          <w:szCs w:val="32"/>
        </w:rPr>
        <w:t xml:space="preserve"> A die is thrown 132 times with the following results: Number turned up: 1, 2, 3, 4, 5, 6 Frequency: 16, 20, 25, 14, 29, 28 </w:t>
      </w:r>
      <w:proofErr w:type="gramStart"/>
      <w:r w:rsidRPr="005C3CEA">
        <w:rPr>
          <w:rFonts w:ascii="Arial" w:hAnsi="Arial" w:cs="Arial"/>
          <w:sz w:val="32"/>
          <w:szCs w:val="32"/>
        </w:rPr>
        <w:t>Is</w:t>
      </w:r>
      <w:proofErr w:type="gramEnd"/>
      <w:r w:rsidRPr="005C3CEA">
        <w:rPr>
          <w:rFonts w:ascii="Arial" w:hAnsi="Arial" w:cs="Arial"/>
          <w:sz w:val="32"/>
          <w:szCs w:val="32"/>
        </w:rPr>
        <w:t xml:space="preserve"> the die unbiased? Consider the degrees of freedom as </w:t>
      </w:r>
      <w:r w:rsidRPr="005C3CEA">
        <w:rPr>
          <w:rFonts w:ascii="Cambria Math" w:hAnsi="Cambria Math" w:cs="Cambria Math"/>
          <w:sz w:val="32"/>
          <w:szCs w:val="32"/>
        </w:rPr>
        <w:t>𝑝</w:t>
      </w:r>
      <w:r>
        <w:rPr>
          <w:rFonts w:ascii="Arial" w:hAnsi="Arial" w:cs="Arial"/>
          <w:sz w:val="32"/>
          <w:szCs w:val="32"/>
        </w:rPr>
        <w:t xml:space="preserve"> ^ -1</w:t>
      </w:r>
    </w:p>
    <w:p w:rsidR="005C3CEA" w:rsidRDefault="005C3CEA" w:rsidP="005C3CEA">
      <w:pPr>
        <w:rPr>
          <w:rFonts w:ascii="Arial" w:hAnsi="Arial" w:cs="Arial"/>
          <w:color w:val="1F4E79" w:themeColor="accent1" w:themeShade="80"/>
          <w:sz w:val="32"/>
          <w:szCs w:val="32"/>
        </w:rPr>
      </w:pPr>
      <w:proofErr w:type="gramStart"/>
      <w:r w:rsidRPr="005C3CEA">
        <w:rPr>
          <w:rFonts w:ascii="Arial" w:hAnsi="Arial" w:cs="Arial"/>
          <w:color w:val="1F4E79" w:themeColor="accent1" w:themeShade="80"/>
          <w:sz w:val="32"/>
          <w:szCs w:val="32"/>
        </w:rPr>
        <w:t>Solution :</w:t>
      </w:r>
      <w:proofErr w:type="gramEnd"/>
      <w:r>
        <w:rPr>
          <w:rFonts w:ascii="Arial" w:hAnsi="Arial" w:cs="Arial"/>
          <w:color w:val="1F4E79" w:themeColor="accent1" w:themeShade="80"/>
          <w:sz w:val="32"/>
          <w:szCs w:val="32"/>
        </w:rPr>
        <w:t>-</w:t>
      </w:r>
    </w:p>
    <w:p w:rsidR="00451031" w:rsidRDefault="00451031" w:rsidP="005C3CEA">
      <w:pPr>
        <w:rPr>
          <w:rFonts w:ascii="Arial" w:hAnsi="Arial" w:cs="Arial"/>
          <w:color w:val="1F4E79" w:themeColor="accent1" w:themeShade="80"/>
          <w:sz w:val="32"/>
          <w:szCs w:val="32"/>
        </w:rPr>
      </w:pPr>
      <w:r>
        <w:rPr>
          <w:rFonts w:ascii="Arial" w:hAnsi="Arial" w:cs="Arial"/>
          <w:noProof/>
          <w:color w:val="1F4E79" w:themeColor="accent1" w:themeShade="80"/>
          <w:sz w:val="32"/>
          <w:szCs w:val="32"/>
        </w:rPr>
        <w:lastRenderedPageBreak/>
        <w:drawing>
          <wp:inline distT="0" distB="0" distL="0" distR="0">
            <wp:extent cx="2579427" cy="1638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613171" cy="1660248"/>
                    </a:xfrm>
                    <a:prstGeom prst="rect">
                      <a:avLst/>
                    </a:prstGeom>
                  </pic:spPr>
                </pic:pic>
              </a:graphicData>
            </a:graphic>
          </wp:inline>
        </w:drawing>
      </w:r>
    </w:p>
    <w:p w:rsidR="005272C3" w:rsidRPr="00451031" w:rsidRDefault="00451031" w:rsidP="005C3CEA">
      <w:pPr>
        <w:rPr>
          <w:rFonts w:ascii="Arial" w:hAnsi="Arial" w:cs="Arial"/>
          <w:color w:val="1F4E79" w:themeColor="accent1" w:themeShade="80"/>
          <w:sz w:val="48"/>
          <w:szCs w:val="48"/>
          <w:shd w:val="clear" w:color="auto" w:fill="FFFFFF"/>
        </w:rPr>
      </w:pPr>
      <w:r>
        <w:rPr>
          <w:rFonts w:ascii="Arial" w:hAnsi="Arial" w:cs="Arial"/>
          <w:color w:val="1F4E79" w:themeColor="accent1" w:themeShade="80"/>
          <w:sz w:val="32"/>
          <w:szCs w:val="32"/>
        </w:rPr>
        <w:t xml:space="preserve"> </w:t>
      </w:r>
      <w:r w:rsidR="005272C3" w:rsidRPr="00451031">
        <w:rPr>
          <w:rFonts w:ascii="Arial" w:hAnsi="Arial" w:cs="Arial"/>
          <w:color w:val="1F4E79" w:themeColor="accent1" w:themeShade="80"/>
          <w:sz w:val="48"/>
          <w:szCs w:val="48"/>
        </w:rPr>
        <w:t>H</w:t>
      </w:r>
      <w:r w:rsidR="005272C3" w:rsidRPr="00451031">
        <w:rPr>
          <w:rFonts w:ascii="Arial" w:hAnsi="Arial" w:cs="Arial"/>
          <w:color w:val="1F4E79" w:themeColor="accent1" w:themeShade="80"/>
          <w:sz w:val="48"/>
          <w:szCs w:val="48"/>
          <w:vertAlign w:val="subscript"/>
        </w:rPr>
        <w:t xml:space="preserve">0 = </w:t>
      </w:r>
      <w:proofErr w:type="gramStart"/>
      <w:r w:rsidR="00A358D9" w:rsidRPr="00451031">
        <w:rPr>
          <w:rFonts w:ascii="Arial" w:hAnsi="Arial" w:cs="Arial"/>
          <w:color w:val="1F4E79" w:themeColor="accent1" w:themeShade="80"/>
          <w:sz w:val="32"/>
          <w:szCs w:val="32"/>
          <w:shd w:val="clear" w:color="auto" w:fill="FFFFFF"/>
        </w:rPr>
        <w:t>The</w:t>
      </w:r>
      <w:proofErr w:type="gramEnd"/>
      <w:r w:rsidR="00A358D9" w:rsidRPr="00451031">
        <w:rPr>
          <w:rFonts w:ascii="Arial" w:hAnsi="Arial" w:cs="Arial"/>
          <w:color w:val="1F4E79" w:themeColor="accent1" w:themeShade="80"/>
          <w:sz w:val="32"/>
          <w:szCs w:val="32"/>
          <w:shd w:val="clear" w:color="auto" w:fill="FFFFFF"/>
        </w:rPr>
        <w:t xml:space="preserve"> die is</w:t>
      </w:r>
      <w:r w:rsidR="005272C3" w:rsidRPr="00451031">
        <w:rPr>
          <w:rFonts w:ascii="Arial" w:hAnsi="Arial" w:cs="Arial"/>
          <w:color w:val="1F4E79" w:themeColor="accent1" w:themeShade="80"/>
          <w:sz w:val="32"/>
          <w:szCs w:val="32"/>
          <w:shd w:val="clear" w:color="auto" w:fill="FFFFFF"/>
        </w:rPr>
        <w:t xml:space="preserve"> unbiased.</w:t>
      </w:r>
    </w:p>
    <w:p w:rsidR="005272C3" w:rsidRPr="00451031" w:rsidRDefault="005272C3" w:rsidP="005C3CEA">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48"/>
          <w:szCs w:val="48"/>
          <w:shd w:val="clear" w:color="auto" w:fill="FFFFFF"/>
        </w:rPr>
        <w:t xml:space="preserve"> </w:t>
      </w:r>
      <w:r w:rsidRPr="00451031">
        <w:rPr>
          <w:rFonts w:ascii="Arial" w:hAnsi="Arial" w:cs="Arial"/>
          <w:color w:val="1F4E79" w:themeColor="accent1" w:themeShade="80"/>
          <w:sz w:val="48"/>
          <w:szCs w:val="48"/>
        </w:rPr>
        <w:t>H</w:t>
      </w:r>
      <w:r w:rsidRPr="00451031">
        <w:rPr>
          <w:rFonts w:ascii="Arial" w:hAnsi="Arial" w:cs="Arial"/>
          <w:color w:val="1F4E79" w:themeColor="accent1" w:themeShade="80"/>
          <w:sz w:val="48"/>
          <w:szCs w:val="48"/>
          <w:vertAlign w:val="subscript"/>
        </w:rPr>
        <w:t>a</w:t>
      </w:r>
      <w:r w:rsidR="00A358D9" w:rsidRPr="00451031">
        <w:rPr>
          <w:rFonts w:ascii="Arial" w:hAnsi="Arial" w:cs="Arial"/>
          <w:color w:val="1F4E79" w:themeColor="accent1" w:themeShade="80"/>
          <w:sz w:val="48"/>
          <w:szCs w:val="48"/>
          <w:shd w:val="clear" w:color="auto" w:fill="FFFFFF"/>
        </w:rPr>
        <w:t xml:space="preserve"> </w:t>
      </w:r>
      <w:r w:rsidRPr="00451031">
        <w:rPr>
          <w:rFonts w:ascii="Arial" w:hAnsi="Arial" w:cs="Arial"/>
          <w:color w:val="1F4E79" w:themeColor="accent1" w:themeShade="80"/>
          <w:sz w:val="32"/>
          <w:szCs w:val="32"/>
          <w:shd w:val="clear" w:color="auto" w:fill="FFFFFF"/>
        </w:rPr>
        <w:t xml:space="preserve">= </w:t>
      </w:r>
      <w:proofErr w:type="gramStart"/>
      <w:r w:rsidRPr="00451031">
        <w:rPr>
          <w:rFonts w:ascii="Arial" w:hAnsi="Arial" w:cs="Arial"/>
          <w:color w:val="1F4E79" w:themeColor="accent1" w:themeShade="80"/>
          <w:sz w:val="32"/>
          <w:szCs w:val="32"/>
          <w:shd w:val="clear" w:color="auto" w:fill="FFFFFF"/>
        </w:rPr>
        <w:t>The</w:t>
      </w:r>
      <w:proofErr w:type="gramEnd"/>
      <w:r w:rsidRPr="00451031">
        <w:rPr>
          <w:rFonts w:ascii="Arial" w:hAnsi="Arial" w:cs="Arial"/>
          <w:color w:val="1F4E79" w:themeColor="accent1" w:themeShade="80"/>
          <w:sz w:val="32"/>
          <w:szCs w:val="32"/>
          <w:shd w:val="clear" w:color="auto" w:fill="FFFFFF"/>
        </w:rPr>
        <w:t xml:space="preserve"> die is not unbiased.</w:t>
      </w:r>
    </w:p>
    <w:p w:rsidR="00C16655" w:rsidRPr="00451031" w:rsidRDefault="001A3A2B" w:rsidP="005C3CEA">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32"/>
          <w:szCs w:val="32"/>
          <w:shd w:val="clear" w:color="auto" w:fill="FFFFFF"/>
        </w:rPr>
        <w:t>The frequency of each number to be 132/6 =22</w:t>
      </w:r>
    </w:p>
    <w:tbl>
      <w:tblPr>
        <w:tblStyle w:val="TableGrid"/>
        <w:tblW w:w="0" w:type="auto"/>
        <w:tblLook w:val="04A0" w:firstRow="1" w:lastRow="0" w:firstColumn="1" w:lastColumn="0" w:noHBand="0" w:noVBand="1"/>
      </w:tblPr>
      <w:tblGrid>
        <w:gridCol w:w="3116"/>
        <w:gridCol w:w="3117"/>
        <w:gridCol w:w="3117"/>
      </w:tblGrid>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Observation o/p</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Expected o/p</w:t>
            </w:r>
          </w:p>
        </w:tc>
        <w:tc>
          <w:tcPr>
            <w:tcW w:w="3117" w:type="dxa"/>
          </w:tcPr>
          <w:p w:rsidR="00F6116D" w:rsidRPr="00F6116D" w:rsidRDefault="00F6116D" w:rsidP="005C3CEA">
            <w:pPr>
              <w:rPr>
                <w:rFonts w:ascii="Arial" w:hAnsi="Arial" w:cs="Arial"/>
                <w:color w:val="1F4E79" w:themeColor="accent1" w:themeShade="80"/>
                <w:sz w:val="32"/>
                <w:szCs w:val="32"/>
                <w:shd w:val="clear" w:color="auto" w:fill="FFFFFF"/>
                <w:vertAlign w:val="superscript"/>
              </w:rPr>
            </w:pPr>
            <w:r>
              <w:rPr>
                <w:rFonts w:ascii="Arial" w:hAnsi="Arial" w:cs="Arial"/>
                <w:color w:val="1F4E79" w:themeColor="accent1" w:themeShade="80"/>
                <w:sz w:val="32"/>
                <w:szCs w:val="32"/>
                <w:shd w:val="clear" w:color="auto" w:fill="FFFFFF"/>
              </w:rPr>
              <w:t>(O-E)</w:t>
            </w:r>
            <w:r>
              <w:rPr>
                <w:rFonts w:ascii="Arial" w:hAnsi="Arial" w:cs="Arial"/>
                <w:color w:val="1F4E79" w:themeColor="accent1" w:themeShade="80"/>
                <w:sz w:val="32"/>
                <w:szCs w:val="32"/>
                <w:shd w:val="clear" w:color="auto" w:fill="FFFFFF"/>
                <w:vertAlign w:val="superscript"/>
              </w:rPr>
              <w:t>2</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16</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36</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20</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4</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25</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9</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14</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64</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29</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49</w:t>
            </w:r>
          </w:p>
        </w:tc>
      </w:tr>
      <w:tr w:rsidR="00F6116D" w:rsidTr="00F6116D">
        <w:tc>
          <w:tcPr>
            <w:tcW w:w="3116"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28</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22</w:t>
            </w:r>
          </w:p>
        </w:tc>
        <w:tc>
          <w:tcPr>
            <w:tcW w:w="3117" w:type="dxa"/>
          </w:tcPr>
          <w:p w:rsidR="00F6116D" w:rsidRDefault="00F6116D" w:rsidP="005C3CEA">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36</w:t>
            </w:r>
          </w:p>
        </w:tc>
      </w:tr>
    </w:tbl>
    <w:p w:rsidR="00981383" w:rsidRPr="00451031" w:rsidRDefault="00981383" w:rsidP="005C3CEA">
      <w:pPr>
        <w:rPr>
          <w:rFonts w:ascii="Arial" w:hAnsi="Arial" w:cs="Arial"/>
          <w:color w:val="1F4E79" w:themeColor="accent1" w:themeShade="80"/>
          <w:sz w:val="32"/>
          <w:szCs w:val="32"/>
          <w:shd w:val="clear" w:color="auto" w:fill="FFFFFF"/>
        </w:rPr>
      </w:pPr>
    </w:p>
    <w:p w:rsidR="00981383" w:rsidRPr="00451031" w:rsidRDefault="00981383" w:rsidP="005C3CEA">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32"/>
          <w:szCs w:val="32"/>
          <w:shd w:val="clear" w:color="auto" w:fill="FFFFFF"/>
        </w:rPr>
        <w:t>X</w:t>
      </w:r>
      <w:r w:rsidR="008D6FDA" w:rsidRPr="00451031">
        <w:rPr>
          <w:rFonts w:ascii="Arial" w:hAnsi="Arial" w:cs="Arial"/>
          <w:color w:val="1F4E79" w:themeColor="accent1" w:themeShade="80"/>
          <w:sz w:val="32"/>
          <w:szCs w:val="32"/>
          <w:shd w:val="clear" w:color="auto" w:fill="FFFFFF"/>
          <w:vertAlign w:val="superscript"/>
        </w:rPr>
        <w:t xml:space="preserve">2 </w:t>
      </w:r>
      <w:r w:rsidR="008D6FDA" w:rsidRPr="00451031">
        <w:rPr>
          <w:rFonts w:ascii="Arial" w:hAnsi="Arial" w:cs="Arial"/>
          <w:color w:val="1F4E79" w:themeColor="accent1" w:themeShade="80"/>
          <w:sz w:val="32"/>
          <w:szCs w:val="32"/>
          <w:shd w:val="clear" w:color="auto" w:fill="FFFFFF"/>
        </w:rPr>
        <w:t>= (O-E</w:t>
      </w:r>
      <w:proofErr w:type="gramStart"/>
      <w:r w:rsidR="008D6FDA" w:rsidRPr="00451031">
        <w:rPr>
          <w:rFonts w:ascii="Arial" w:hAnsi="Arial" w:cs="Arial"/>
          <w:color w:val="1F4E79" w:themeColor="accent1" w:themeShade="80"/>
          <w:sz w:val="32"/>
          <w:szCs w:val="32"/>
          <w:shd w:val="clear" w:color="auto" w:fill="FFFFFF"/>
        </w:rPr>
        <w:t>)</w:t>
      </w:r>
      <w:r w:rsidR="008D6FDA" w:rsidRPr="00451031">
        <w:rPr>
          <w:rFonts w:ascii="Arial" w:hAnsi="Arial" w:cs="Arial"/>
          <w:color w:val="1F4E79" w:themeColor="accent1" w:themeShade="80"/>
          <w:sz w:val="32"/>
          <w:szCs w:val="32"/>
          <w:shd w:val="clear" w:color="auto" w:fill="FFFFFF"/>
          <w:vertAlign w:val="superscript"/>
        </w:rPr>
        <w:t>2</w:t>
      </w:r>
      <w:proofErr w:type="gramEnd"/>
      <w:r w:rsidR="008D6FDA" w:rsidRPr="00451031">
        <w:rPr>
          <w:rFonts w:ascii="Arial" w:hAnsi="Arial" w:cs="Arial"/>
          <w:color w:val="1F4E79" w:themeColor="accent1" w:themeShade="80"/>
          <w:sz w:val="32"/>
          <w:szCs w:val="32"/>
          <w:shd w:val="clear" w:color="auto" w:fill="FFFFFF"/>
          <w:vertAlign w:val="superscript"/>
        </w:rPr>
        <w:t xml:space="preserve"> </w:t>
      </w:r>
      <w:r w:rsidR="008D6FDA" w:rsidRPr="00451031">
        <w:rPr>
          <w:rFonts w:ascii="Arial" w:hAnsi="Arial" w:cs="Arial"/>
          <w:color w:val="1F4E79" w:themeColor="accent1" w:themeShade="80"/>
          <w:sz w:val="32"/>
          <w:szCs w:val="32"/>
          <w:shd w:val="clear" w:color="auto" w:fill="FFFFFF"/>
        </w:rPr>
        <w:t>/ E</w:t>
      </w:r>
    </w:p>
    <w:p w:rsidR="008D6FDA" w:rsidRPr="00451031" w:rsidRDefault="008D6FDA" w:rsidP="005C3CEA">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32"/>
          <w:szCs w:val="32"/>
          <w:shd w:val="clear" w:color="auto" w:fill="FFFFFF"/>
        </w:rPr>
        <w:t xml:space="preserve">      = 198 / 22</w:t>
      </w:r>
    </w:p>
    <w:p w:rsidR="008D6FDA" w:rsidRPr="00451031" w:rsidRDefault="008D6FDA" w:rsidP="005C3CEA">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32"/>
          <w:szCs w:val="32"/>
          <w:shd w:val="clear" w:color="auto" w:fill="FFFFFF"/>
        </w:rPr>
        <w:t xml:space="preserve">      = 9</w:t>
      </w:r>
    </w:p>
    <w:p w:rsidR="00451031" w:rsidRPr="00451031" w:rsidRDefault="00451031" w:rsidP="005C3CEA">
      <w:pPr>
        <w:rPr>
          <w:rFonts w:ascii="Arial" w:hAnsi="Arial" w:cs="Arial"/>
          <w:color w:val="1F4E79" w:themeColor="accent1" w:themeShade="80"/>
          <w:sz w:val="32"/>
          <w:szCs w:val="32"/>
          <w:shd w:val="clear" w:color="auto" w:fill="FFFFFF"/>
        </w:rPr>
      </w:pPr>
      <w:proofErr w:type="gramStart"/>
      <w:r w:rsidRPr="00451031">
        <w:rPr>
          <w:rFonts w:ascii="Arial" w:hAnsi="Arial" w:cs="Arial"/>
          <w:color w:val="1F4E79" w:themeColor="accent1" w:themeShade="80"/>
          <w:sz w:val="32"/>
          <w:szCs w:val="32"/>
          <w:shd w:val="clear" w:color="auto" w:fill="FFFFFF"/>
        </w:rPr>
        <w:t>X(</w:t>
      </w:r>
      <w:proofErr w:type="gramEnd"/>
      <w:r w:rsidRPr="00451031">
        <w:rPr>
          <w:rFonts w:ascii="Arial" w:hAnsi="Arial" w:cs="Arial"/>
          <w:color w:val="1F4E79" w:themeColor="accent1" w:themeShade="80"/>
          <w:sz w:val="32"/>
          <w:szCs w:val="32"/>
          <w:shd w:val="clear" w:color="auto" w:fill="FFFFFF"/>
        </w:rPr>
        <w:t>0.05) = 11.07</w:t>
      </w:r>
    </w:p>
    <w:p w:rsidR="00451031" w:rsidRDefault="00451031" w:rsidP="005C3CEA">
      <w:pPr>
        <w:rPr>
          <w:rFonts w:ascii="Arial" w:hAnsi="Arial" w:cs="Arial"/>
          <w:color w:val="1F4E79" w:themeColor="accent1" w:themeShade="80"/>
          <w:sz w:val="32"/>
          <w:szCs w:val="32"/>
          <w:shd w:val="clear" w:color="auto" w:fill="FFFFFF"/>
          <w:vertAlign w:val="subscript"/>
        </w:rPr>
      </w:pPr>
      <w:proofErr w:type="gramStart"/>
      <w:r w:rsidRPr="00451031">
        <w:rPr>
          <w:rFonts w:ascii="Arial" w:hAnsi="Arial" w:cs="Arial"/>
          <w:color w:val="1F4E79" w:themeColor="accent1" w:themeShade="80"/>
          <w:sz w:val="32"/>
          <w:szCs w:val="32"/>
          <w:shd w:val="clear" w:color="auto" w:fill="FFFFFF"/>
        </w:rPr>
        <w:t>So ,</w:t>
      </w:r>
      <w:proofErr w:type="gramEnd"/>
      <w:r w:rsidRPr="00451031">
        <w:rPr>
          <w:rFonts w:ascii="Arial" w:hAnsi="Arial" w:cs="Arial"/>
          <w:color w:val="1F4E79" w:themeColor="accent1" w:themeShade="80"/>
          <w:sz w:val="32"/>
          <w:szCs w:val="32"/>
          <w:shd w:val="clear" w:color="auto" w:fill="FFFFFF"/>
        </w:rPr>
        <w:t xml:space="preserve"> we accept the null hypothesis H</w:t>
      </w:r>
      <w:r w:rsidRPr="00451031">
        <w:rPr>
          <w:rFonts w:ascii="Arial" w:hAnsi="Arial" w:cs="Arial"/>
          <w:color w:val="1F4E79" w:themeColor="accent1" w:themeShade="80"/>
          <w:sz w:val="32"/>
          <w:szCs w:val="32"/>
          <w:shd w:val="clear" w:color="auto" w:fill="FFFFFF"/>
          <w:vertAlign w:val="subscript"/>
        </w:rPr>
        <w:t>o</w:t>
      </w:r>
    </w:p>
    <w:p w:rsidR="00451031" w:rsidRDefault="00451031" w:rsidP="005C3CEA">
      <w:pPr>
        <w:rPr>
          <w:rFonts w:ascii="Arial" w:hAnsi="Arial" w:cs="Arial"/>
          <w:sz w:val="32"/>
          <w:szCs w:val="32"/>
        </w:rPr>
      </w:pPr>
    </w:p>
    <w:p w:rsidR="00451031" w:rsidRDefault="00451031" w:rsidP="005C3CEA">
      <w:pPr>
        <w:rPr>
          <w:rFonts w:ascii="Arial" w:hAnsi="Arial" w:cs="Arial"/>
          <w:sz w:val="32"/>
          <w:szCs w:val="32"/>
        </w:rPr>
      </w:pPr>
      <w:r w:rsidRPr="00451031">
        <w:rPr>
          <w:rFonts w:ascii="Arial" w:hAnsi="Arial" w:cs="Arial"/>
          <w:sz w:val="32"/>
          <w:szCs w:val="32"/>
        </w:rPr>
        <w:t>Problem Statement 18:</w:t>
      </w:r>
    </w:p>
    <w:p w:rsidR="00451031" w:rsidRDefault="00451031" w:rsidP="005C3CEA">
      <w:pPr>
        <w:rPr>
          <w:rFonts w:ascii="Arial" w:hAnsi="Arial" w:cs="Arial"/>
          <w:sz w:val="32"/>
          <w:szCs w:val="32"/>
        </w:rPr>
      </w:pPr>
      <w:r w:rsidRPr="00451031">
        <w:rPr>
          <w:rFonts w:ascii="Arial" w:hAnsi="Arial" w:cs="Arial"/>
          <w:sz w:val="32"/>
          <w:szCs w:val="32"/>
        </w:rPr>
        <w:t xml:space="preserve"> In a certain town, there are about one million eligible voters. A simple random sample of 10,000 eligible voters was chosen to </w:t>
      </w:r>
      <w:r w:rsidRPr="00451031">
        <w:rPr>
          <w:rFonts w:ascii="Arial" w:hAnsi="Arial" w:cs="Arial"/>
          <w:sz w:val="32"/>
          <w:szCs w:val="32"/>
        </w:rPr>
        <w:lastRenderedPageBreak/>
        <w:t>study the relationship between gender and participation in the last election. The results are summarized in the following 2X2 (read two by two) contingency table:</w:t>
      </w:r>
    </w:p>
    <w:tbl>
      <w:tblPr>
        <w:tblStyle w:val="TableGrid"/>
        <w:tblpPr w:leftFromText="180" w:rightFromText="180" w:vertAnchor="text" w:horzAnchor="margin" w:tblpY="267"/>
        <w:tblW w:w="0" w:type="auto"/>
        <w:tblLook w:val="04A0" w:firstRow="1" w:lastRow="0" w:firstColumn="1" w:lastColumn="0" w:noHBand="0" w:noVBand="1"/>
      </w:tblPr>
      <w:tblGrid>
        <w:gridCol w:w="3116"/>
        <w:gridCol w:w="3117"/>
        <w:gridCol w:w="3117"/>
      </w:tblGrid>
      <w:tr w:rsidR="00F6116D" w:rsidTr="00F6116D">
        <w:tc>
          <w:tcPr>
            <w:tcW w:w="3116" w:type="dxa"/>
          </w:tcPr>
          <w:p w:rsidR="00F6116D" w:rsidRDefault="00F6116D" w:rsidP="00F6116D">
            <w:pPr>
              <w:rPr>
                <w:rFonts w:ascii="Arial" w:hAnsi="Arial" w:cs="Arial"/>
                <w:sz w:val="32"/>
                <w:szCs w:val="32"/>
              </w:rPr>
            </w:pPr>
            <w:r>
              <w:rPr>
                <w:rFonts w:ascii="Arial" w:hAnsi="Arial" w:cs="Arial"/>
                <w:sz w:val="32"/>
                <w:szCs w:val="32"/>
              </w:rPr>
              <w:t xml:space="preserve">Gender </w:t>
            </w:r>
          </w:p>
        </w:tc>
        <w:tc>
          <w:tcPr>
            <w:tcW w:w="3117" w:type="dxa"/>
          </w:tcPr>
          <w:p w:rsidR="00F6116D" w:rsidRDefault="00F6116D" w:rsidP="00F6116D">
            <w:pPr>
              <w:rPr>
                <w:rFonts w:ascii="Arial" w:hAnsi="Arial" w:cs="Arial"/>
                <w:sz w:val="32"/>
                <w:szCs w:val="32"/>
              </w:rPr>
            </w:pPr>
            <w:r>
              <w:rPr>
                <w:rFonts w:ascii="Arial" w:hAnsi="Arial" w:cs="Arial"/>
                <w:sz w:val="32"/>
                <w:szCs w:val="32"/>
              </w:rPr>
              <w:t xml:space="preserve">Men </w:t>
            </w:r>
          </w:p>
        </w:tc>
        <w:tc>
          <w:tcPr>
            <w:tcW w:w="3117" w:type="dxa"/>
          </w:tcPr>
          <w:p w:rsidR="00F6116D" w:rsidRDefault="00F6116D" w:rsidP="00F6116D">
            <w:pPr>
              <w:rPr>
                <w:rFonts w:ascii="Arial" w:hAnsi="Arial" w:cs="Arial"/>
                <w:sz w:val="32"/>
                <w:szCs w:val="32"/>
              </w:rPr>
            </w:pPr>
            <w:r>
              <w:rPr>
                <w:rFonts w:ascii="Arial" w:hAnsi="Arial" w:cs="Arial"/>
                <w:sz w:val="32"/>
                <w:szCs w:val="32"/>
              </w:rPr>
              <w:t xml:space="preserve">Women </w:t>
            </w:r>
          </w:p>
        </w:tc>
      </w:tr>
      <w:tr w:rsidR="00F6116D" w:rsidTr="00F6116D">
        <w:tc>
          <w:tcPr>
            <w:tcW w:w="3116" w:type="dxa"/>
          </w:tcPr>
          <w:p w:rsidR="00F6116D" w:rsidRDefault="00F6116D" w:rsidP="00F6116D">
            <w:pPr>
              <w:rPr>
                <w:rFonts w:ascii="Arial" w:hAnsi="Arial" w:cs="Arial"/>
                <w:sz w:val="32"/>
                <w:szCs w:val="32"/>
              </w:rPr>
            </w:pPr>
            <w:r>
              <w:rPr>
                <w:rFonts w:ascii="Arial" w:hAnsi="Arial" w:cs="Arial"/>
                <w:sz w:val="32"/>
                <w:szCs w:val="32"/>
              </w:rPr>
              <w:t xml:space="preserve">Voted </w:t>
            </w:r>
          </w:p>
        </w:tc>
        <w:tc>
          <w:tcPr>
            <w:tcW w:w="3117" w:type="dxa"/>
          </w:tcPr>
          <w:p w:rsidR="00F6116D" w:rsidRDefault="00F6116D" w:rsidP="00F6116D">
            <w:pPr>
              <w:rPr>
                <w:rFonts w:ascii="Arial" w:hAnsi="Arial" w:cs="Arial"/>
                <w:sz w:val="32"/>
                <w:szCs w:val="32"/>
              </w:rPr>
            </w:pPr>
            <w:r>
              <w:rPr>
                <w:rFonts w:ascii="Arial" w:hAnsi="Arial" w:cs="Arial"/>
                <w:sz w:val="32"/>
                <w:szCs w:val="32"/>
              </w:rPr>
              <w:t>2792</w:t>
            </w:r>
          </w:p>
        </w:tc>
        <w:tc>
          <w:tcPr>
            <w:tcW w:w="3117" w:type="dxa"/>
          </w:tcPr>
          <w:p w:rsidR="00F6116D" w:rsidRDefault="00F6116D" w:rsidP="00F6116D">
            <w:pPr>
              <w:rPr>
                <w:rFonts w:ascii="Arial" w:hAnsi="Arial" w:cs="Arial"/>
                <w:sz w:val="32"/>
                <w:szCs w:val="32"/>
              </w:rPr>
            </w:pPr>
            <w:r>
              <w:rPr>
                <w:rFonts w:ascii="Arial" w:hAnsi="Arial" w:cs="Arial"/>
                <w:sz w:val="32"/>
                <w:szCs w:val="32"/>
              </w:rPr>
              <w:t>3541</w:t>
            </w:r>
          </w:p>
        </w:tc>
      </w:tr>
      <w:tr w:rsidR="00F6116D" w:rsidTr="00F6116D">
        <w:tc>
          <w:tcPr>
            <w:tcW w:w="3116" w:type="dxa"/>
          </w:tcPr>
          <w:p w:rsidR="00F6116D" w:rsidRDefault="00F6116D" w:rsidP="00F6116D">
            <w:pPr>
              <w:rPr>
                <w:rFonts w:ascii="Arial" w:hAnsi="Arial" w:cs="Arial"/>
                <w:sz w:val="32"/>
                <w:szCs w:val="32"/>
              </w:rPr>
            </w:pPr>
            <w:r>
              <w:rPr>
                <w:rFonts w:ascii="Arial" w:hAnsi="Arial" w:cs="Arial"/>
                <w:sz w:val="32"/>
                <w:szCs w:val="32"/>
              </w:rPr>
              <w:t xml:space="preserve">Not voted  </w:t>
            </w:r>
          </w:p>
        </w:tc>
        <w:tc>
          <w:tcPr>
            <w:tcW w:w="3117" w:type="dxa"/>
          </w:tcPr>
          <w:p w:rsidR="00F6116D" w:rsidRDefault="00F6116D" w:rsidP="00F6116D">
            <w:pPr>
              <w:rPr>
                <w:rFonts w:ascii="Arial" w:hAnsi="Arial" w:cs="Arial"/>
                <w:sz w:val="32"/>
                <w:szCs w:val="32"/>
              </w:rPr>
            </w:pPr>
            <w:r>
              <w:rPr>
                <w:rFonts w:ascii="Arial" w:hAnsi="Arial" w:cs="Arial"/>
                <w:sz w:val="32"/>
                <w:szCs w:val="32"/>
              </w:rPr>
              <w:t>1486</w:t>
            </w:r>
          </w:p>
        </w:tc>
        <w:tc>
          <w:tcPr>
            <w:tcW w:w="3117" w:type="dxa"/>
          </w:tcPr>
          <w:p w:rsidR="00F6116D" w:rsidRDefault="00F6116D" w:rsidP="00F6116D">
            <w:pPr>
              <w:rPr>
                <w:rFonts w:ascii="Arial" w:hAnsi="Arial" w:cs="Arial"/>
                <w:sz w:val="32"/>
                <w:szCs w:val="32"/>
              </w:rPr>
            </w:pPr>
            <w:r>
              <w:rPr>
                <w:rFonts w:ascii="Arial" w:hAnsi="Arial" w:cs="Arial"/>
                <w:sz w:val="32"/>
                <w:szCs w:val="32"/>
              </w:rPr>
              <w:t>2131</w:t>
            </w:r>
          </w:p>
        </w:tc>
      </w:tr>
    </w:tbl>
    <w:p w:rsidR="00451031" w:rsidRDefault="00451031" w:rsidP="005C3CEA">
      <w:pPr>
        <w:rPr>
          <w:rFonts w:ascii="Arial" w:hAnsi="Arial" w:cs="Arial"/>
          <w:sz w:val="32"/>
          <w:szCs w:val="32"/>
        </w:rPr>
      </w:pPr>
    </w:p>
    <w:p w:rsidR="00F6116D" w:rsidRPr="00F6116D" w:rsidRDefault="00F6116D" w:rsidP="005C3CEA">
      <w:pPr>
        <w:rPr>
          <w:rFonts w:ascii="Arial" w:hAnsi="Arial" w:cs="Arial"/>
          <w:sz w:val="32"/>
          <w:szCs w:val="32"/>
        </w:rPr>
      </w:pPr>
      <w:r w:rsidRPr="00F6116D">
        <w:rPr>
          <w:rFonts w:ascii="Arial" w:hAnsi="Arial" w:cs="Arial"/>
          <w:sz w:val="32"/>
          <w:szCs w:val="32"/>
        </w:rPr>
        <w:t>We would want to check whether being a man or a woman (columns) is independent of having voted in the last election (rows). In other words, is “gender and voting independent”?</w:t>
      </w:r>
    </w:p>
    <w:p w:rsidR="00451031" w:rsidRDefault="00451031" w:rsidP="005C3CEA">
      <w:pPr>
        <w:rPr>
          <w:rFonts w:ascii="Arial" w:hAnsi="Arial" w:cs="Arial"/>
          <w:color w:val="1F4E79" w:themeColor="accent1" w:themeShade="80"/>
          <w:sz w:val="32"/>
          <w:szCs w:val="32"/>
        </w:rPr>
      </w:pPr>
      <w:proofErr w:type="gramStart"/>
      <w:r w:rsidRPr="00451031">
        <w:rPr>
          <w:rFonts w:ascii="Arial" w:hAnsi="Arial" w:cs="Arial"/>
          <w:color w:val="1F4E79" w:themeColor="accent1" w:themeShade="80"/>
          <w:sz w:val="32"/>
          <w:szCs w:val="32"/>
        </w:rPr>
        <w:t>Solution :</w:t>
      </w:r>
      <w:proofErr w:type="gramEnd"/>
    </w:p>
    <w:p w:rsidR="00F6116D" w:rsidRPr="00D34045" w:rsidRDefault="00F6116D" w:rsidP="00F6116D">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48"/>
          <w:szCs w:val="48"/>
        </w:rPr>
        <w:t>H</w:t>
      </w:r>
      <w:r w:rsidRPr="00451031">
        <w:rPr>
          <w:rFonts w:ascii="Arial" w:hAnsi="Arial" w:cs="Arial"/>
          <w:color w:val="1F4E79" w:themeColor="accent1" w:themeShade="80"/>
          <w:sz w:val="48"/>
          <w:szCs w:val="48"/>
          <w:vertAlign w:val="subscript"/>
        </w:rPr>
        <w:t xml:space="preserve">0 </w:t>
      </w:r>
      <w:r w:rsidRPr="00D34045">
        <w:rPr>
          <w:rFonts w:ascii="Arial" w:hAnsi="Arial" w:cs="Arial"/>
          <w:color w:val="1F4E79" w:themeColor="accent1" w:themeShade="80"/>
          <w:sz w:val="32"/>
          <w:szCs w:val="32"/>
          <w:vertAlign w:val="subscript"/>
        </w:rPr>
        <w:t xml:space="preserve">= </w:t>
      </w:r>
      <w:r w:rsidR="00D34045" w:rsidRPr="00D34045">
        <w:rPr>
          <w:rFonts w:ascii="Arial" w:hAnsi="Arial" w:cs="Arial"/>
          <w:color w:val="1F4E79" w:themeColor="accent1" w:themeShade="80"/>
          <w:sz w:val="32"/>
          <w:szCs w:val="32"/>
          <w:shd w:val="clear" w:color="auto" w:fill="FFFFFF"/>
        </w:rPr>
        <w:t xml:space="preserve">Gender </w:t>
      </w:r>
      <w:r w:rsidRPr="00D34045">
        <w:rPr>
          <w:rFonts w:ascii="Arial" w:hAnsi="Arial" w:cs="Arial"/>
          <w:color w:val="1F4E79" w:themeColor="accent1" w:themeShade="80"/>
          <w:sz w:val="32"/>
          <w:szCs w:val="32"/>
          <w:shd w:val="clear" w:color="auto" w:fill="FFFFFF"/>
        </w:rPr>
        <w:t>is independent of Voting</w:t>
      </w:r>
    </w:p>
    <w:p w:rsidR="00F6116D" w:rsidRPr="00D34045" w:rsidRDefault="00F6116D" w:rsidP="00F6116D">
      <w:pPr>
        <w:rPr>
          <w:rFonts w:ascii="Arial" w:hAnsi="Arial" w:cs="Arial"/>
          <w:color w:val="1F4E79" w:themeColor="accent1" w:themeShade="80"/>
          <w:sz w:val="32"/>
          <w:szCs w:val="32"/>
          <w:shd w:val="clear" w:color="auto" w:fill="FFFFFF"/>
        </w:rPr>
      </w:pPr>
      <w:r w:rsidRPr="00D34045">
        <w:rPr>
          <w:rFonts w:ascii="Arial" w:hAnsi="Arial" w:cs="Arial"/>
          <w:color w:val="1F4E79" w:themeColor="accent1" w:themeShade="80"/>
          <w:sz w:val="48"/>
          <w:szCs w:val="48"/>
        </w:rPr>
        <w:t>H</w:t>
      </w:r>
      <w:r w:rsidRPr="00D34045">
        <w:rPr>
          <w:rFonts w:ascii="Arial" w:hAnsi="Arial" w:cs="Arial"/>
          <w:color w:val="1F4E79" w:themeColor="accent1" w:themeShade="80"/>
          <w:sz w:val="48"/>
          <w:szCs w:val="48"/>
          <w:vertAlign w:val="subscript"/>
        </w:rPr>
        <w:t>a</w:t>
      </w:r>
      <w:r w:rsidRPr="00D34045">
        <w:rPr>
          <w:rFonts w:ascii="Arial" w:hAnsi="Arial" w:cs="Arial"/>
          <w:color w:val="1F4E79" w:themeColor="accent1" w:themeShade="80"/>
          <w:sz w:val="48"/>
          <w:szCs w:val="48"/>
          <w:shd w:val="clear" w:color="auto" w:fill="FFFFFF"/>
        </w:rPr>
        <w:t xml:space="preserve"> </w:t>
      </w:r>
      <w:r w:rsidRPr="00D34045">
        <w:rPr>
          <w:rFonts w:ascii="Arial" w:hAnsi="Arial" w:cs="Arial"/>
          <w:color w:val="1F4E79" w:themeColor="accent1" w:themeShade="80"/>
          <w:sz w:val="32"/>
          <w:szCs w:val="32"/>
          <w:shd w:val="clear" w:color="auto" w:fill="FFFFFF"/>
        </w:rPr>
        <w:t>=</w:t>
      </w:r>
      <w:r w:rsidR="00D34045" w:rsidRPr="00D34045">
        <w:rPr>
          <w:rFonts w:ascii="Arial" w:hAnsi="Arial" w:cs="Arial"/>
          <w:color w:val="1F4E79" w:themeColor="accent1" w:themeShade="80"/>
          <w:sz w:val="32"/>
          <w:szCs w:val="32"/>
          <w:shd w:val="clear" w:color="auto" w:fill="FFFFFF"/>
        </w:rPr>
        <w:t>Gender</w:t>
      </w:r>
      <w:r w:rsidRPr="00D34045">
        <w:rPr>
          <w:rFonts w:ascii="Arial" w:hAnsi="Arial" w:cs="Arial"/>
          <w:color w:val="1F4E79" w:themeColor="accent1" w:themeShade="80"/>
          <w:sz w:val="32"/>
          <w:szCs w:val="32"/>
          <w:shd w:val="clear" w:color="auto" w:fill="FFFFFF"/>
        </w:rPr>
        <w:t xml:space="preserve"> and Voting are dependent</w:t>
      </w:r>
    </w:p>
    <w:p w:rsidR="00D34045" w:rsidRPr="00D34045" w:rsidRDefault="0034739B"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B0F0"/>
          <w:sz w:val="32"/>
          <w:szCs w:val="32"/>
        </w:rPr>
      </w:pPr>
      <w:r w:rsidRPr="0034739B">
        <w:rPr>
          <w:rFonts w:ascii="Arial" w:eastAsia="Times New Roman" w:hAnsi="Arial" w:cs="Arial"/>
          <w:color w:val="00B0F0"/>
          <w:sz w:val="32"/>
          <w:szCs w:val="32"/>
        </w:rPr>
        <w:t xml:space="preserve">Observed table </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ab/>
      </w:r>
      <w:r w:rsidRPr="00D34045">
        <w:rPr>
          <w:rFonts w:ascii="Arial" w:eastAsia="Times New Roman" w:hAnsi="Arial" w:cs="Arial"/>
          <w:color w:val="1F4E79" w:themeColor="accent1" w:themeShade="80"/>
          <w:sz w:val="32"/>
          <w:szCs w:val="32"/>
        </w:rPr>
        <w:tab/>
        <w:t xml:space="preserve">  </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ab/>
      </w:r>
      <w:r w:rsidRPr="00D34045">
        <w:rPr>
          <w:rFonts w:ascii="Arial" w:eastAsia="Times New Roman" w:hAnsi="Arial" w:cs="Arial"/>
          <w:color w:val="1F4E79" w:themeColor="accent1" w:themeShade="80"/>
          <w:sz w:val="32"/>
          <w:szCs w:val="32"/>
        </w:rPr>
        <w:tab/>
        <w:t>Men</w:t>
      </w:r>
      <w:r w:rsidRPr="00D34045">
        <w:rPr>
          <w:rFonts w:ascii="Arial" w:eastAsia="Times New Roman" w:hAnsi="Arial" w:cs="Arial"/>
          <w:color w:val="1F4E79" w:themeColor="accent1" w:themeShade="80"/>
          <w:sz w:val="32"/>
          <w:szCs w:val="32"/>
        </w:rPr>
        <w:tab/>
        <w:t xml:space="preserve">Women </w:t>
      </w:r>
      <w:r w:rsidRPr="00D34045">
        <w:rPr>
          <w:rFonts w:ascii="Arial" w:eastAsia="Times New Roman" w:hAnsi="Arial" w:cs="Arial"/>
          <w:color w:val="1F4E79" w:themeColor="accent1" w:themeShade="80"/>
          <w:sz w:val="32"/>
          <w:szCs w:val="32"/>
        </w:rPr>
        <w:tab/>
        <w:t>Total</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__________________________________</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Voted</w:t>
      </w:r>
      <w:r w:rsidRPr="00D34045">
        <w:rPr>
          <w:rFonts w:ascii="Arial" w:eastAsia="Times New Roman" w:hAnsi="Arial" w:cs="Arial"/>
          <w:color w:val="1F4E79" w:themeColor="accent1" w:themeShade="80"/>
          <w:sz w:val="32"/>
          <w:szCs w:val="32"/>
        </w:rPr>
        <w:tab/>
      </w:r>
      <w:r w:rsidRPr="00D34045">
        <w:rPr>
          <w:rFonts w:ascii="Arial" w:eastAsia="Times New Roman" w:hAnsi="Arial" w:cs="Arial"/>
          <w:color w:val="1F4E79" w:themeColor="accent1" w:themeShade="80"/>
          <w:sz w:val="32"/>
          <w:szCs w:val="32"/>
        </w:rPr>
        <w:tab/>
        <w:t>2792</w:t>
      </w:r>
      <w:r w:rsidRPr="00D34045">
        <w:rPr>
          <w:rFonts w:ascii="Arial" w:eastAsia="Times New Roman" w:hAnsi="Arial" w:cs="Arial"/>
          <w:color w:val="1F4E79" w:themeColor="accent1" w:themeShade="80"/>
          <w:sz w:val="32"/>
          <w:szCs w:val="32"/>
        </w:rPr>
        <w:tab/>
        <w:t xml:space="preserve">3591    </w:t>
      </w:r>
      <w:r w:rsidRPr="00D34045">
        <w:rPr>
          <w:rFonts w:ascii="Arial" w:eastAsia="Times New Roman" w:hAnsi="Arial" w:cs="Arial"/>
          <w:color w:val="1F4E79" w:themeColor="accent1" w:themeShade="80"/>
          <w:sz w:val="32"/>
          <w:szCs w:val="32"/>
        </w:rPr>
        <w:tab/>
        <w:t>6383</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Didn't vote</w:t>
      </w:r>
      <w:r w:rsidRPr="00D34045">
        <w:rPr>
          <w:rFonts w:ascii="Arial" w:eastAsia="Times New Roman" w:hAnsi="Arial" w:cs="Arial"/>
          <w:color w:val="1F4E79" w:themeColor="accent1" w:themeShade="80"/>
          <w:sz w:val="32"/>
          <w:szCs w:val="32"/>
        </w:rPr>
        <w:tab/>
        <w:t>1486</w:t>
      </w:r>
      <w:r w:rsidRPr="00D34045">
        <w:rPr>
          <w:rFonts w:ascii="Arial" w:eastAsia="Times New Roman" w:hAnsi="Arial" w:cs="Arial"/>
          <w:color w:val="1F4E79" w:themeColor="accent1" w:themeShade="80"/>
          <w:sz w:val="32"/>
          <w:szCs w:val="32"/>
        </w:rPr>
        <w:tab/>
        <w:t xml:space="preserve">2131   </w:t>
      </w:r>
      <w:r w:rsidRPr="00D34045">
        <w:rPr>
          <w:rFonts w:ascii="Arial" w:eastAsia="Times New Roman" w:hAnsi="Arial" w:cs="Arial"/>
          <w:color w:val="1F4E79" w:themeColor="accent1" w:themeShade="80"/>
          <w:sz w:val="32"/>
          <w:szCs w:val="32"/>
        </w:rPr>
        <w:tab/>
        <w:t>3617</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_____________________________________</w:t>
      </w:r>
    </w:p>
    <w:p w:rsidR="00D34045" w:rsidRPr="00D34045" w:rsidRDefault="00D34045" w:rsidP="00D34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1" w:themeShade="80"/>
          <w:sz w:val="32"/>
          <w:szCs w:val="32"/>
        </w:rPr>
      </w:pPr>
      <w:r w:rsidRPr="00D34045">
        <w:rPr>
          <w:rFonts w:ascii="Arial" w:eastAsia="Times New Roman" w:hAnsi="Arial" w:cs="Arial"/>
          <w:color w:val="1F4E79" w:themeColor="accent1" w:themeShade="80"/>
          <w:sz w:val="32"/>
          <w:szCs w:val="32"/>
        </w:rPr>
        <w:tab/>
        <w:t xml:space="preserve">          4278</w:t>
      </w:r>
      <w:r w:rsidRPr="00D34045">
        <w:rPr>
          <w:rFonts w:ascii="Arial" w:eastAsia="Times New Roman" w:hAnsi="Arial" w:cs="Arial"/>
          <w:color w:val="1F4E79" w:themeColor="accent1" w:themeShade="80"/>
          <w:sz w:val="32"/>
          <w:szCs w:val="32"/>
        </w:rPr>
        <w:tab/>
        <w:t xml:space="preserve"> 5722   </w:t>
      </w:r>
      <w:r w:rsidRPr="00D34045">
        <w:rPr>
          <w:rFonts w:ascii="Arial" w:eastAsia="Times New Roman" w:hAnsi="Arial" w:cs="Arial"/>
          <w:color w:val="1F4E79" w:themeColor="accent1" w:themeShade="80"/>
          <w:sz w:val="32"/>
          <w:szCs w:val="32"/>
        </w:rPr>
        <w:tab/>
        <w:t>10000</w:t>
      </w:r>
    </w:p>
    <w:p w:rsidR="00F6116D" w:rsidRDefault="00F6116D" w:rsidP="005C3CEA">
      <w:pPr>
        <w:rPr>
          <w:rFonts w:ascii="Arial" w:hAnsi="Arial" w:cs="Arial"/>
          <w:color w:val="1F4E79" w:themeColor="accent1" w:themeShade="80"/>
          <w:sz w:val="32"/>
          <w:szCs w:val="32"/>
        </w:rPr>
      </w:pPr>
    </w:p>
    <w:p w:rsidR="00D34045" w:rsidRPr="0034739B" w:rsidRDefault="0034739B" w:rsidP="00D34045">
      <w:pPr>
        <w:pStyle w:val="HTMLPreformatted"/>
        <w:shd w:val="clear" w:color="auto" w:fill="FFFFFF"/>
        <w:rPr>
          <w:rFonts w:ascii="Arial" w:hAnsi="Arial" w:cs="Arial"/>
          <w:color w:val="00B0F0"/>
          <w:sz w:val="32"/>
          <w:szCs w:val="32"/>
        </w:rPr>
      </w:pPr>
      <w:r w:rsidRPr="0034739B">
        <w:rPr>
          <w:rFonts w:ascii="Arial" w:hAnsi="Arial" w:cs="Arial"/>
          <w:color w:val="00B0F0"/>
          <w:sz w:val="32"/>
          <w:szCs w:val="32"/>
        </w:rPr>
        <w:t xml:space="preserve">Expected table </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sidRPr="00D34045">
        <w:rPr>
          <w:rFonts w:ascii="Arial" w:hAnsi="Arial" w:cs="Arial"/>
          <w:color w:val="1F4E79" w:themeColor="accent1" w:themeShade="80"/>
          <w:sz w:val="32"/>
          <w:szCs w:val="32"/>
        </w:rPr>
        <w:tab/>
      </w:r>
      <w:r w:rsidRPr="00D34045">
        <w:rPr>
          <w:rFonts w:ascii="Arial" w:hAnsi="Arial" w:cs="Arial"/>
          <w:color w:val="1F4E79" w:themeColor="accent1" w:themeShade="80"/>
          <w:sz w:val="32"/>
          <w:szCs w:val="32"/>
        </w:rPr>
        <w:tab/>
        <w:t xml:space="preserve">  </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sidRPr="00D34045">
        <w:rPr>
          <w:rFonts w:ascii="Arial" w:hAnsi="Arial" w:cs="Arial"/>
          <w:color w:val="1F4E79" w:themeColor="accent1" w:themeShade="80"/>
          <w:sz w:val="32"/>
          <w:szCs w:val="32"/>
        </w:rPr>
        <w:tab/>
      </w:r>
      <w:r w:rsidRPr="00D34045">
        <w:rPr>
          <w:rFonts w:ascii="Arial" w:hAnsi="Arial" w:cs="Arial"/>
          <w:color w:val="1F4E79" w:themeColor="accent1" w:themeShade="80"/>
          <w:sz w:val="32"/>
          <w:szCs w:val="32"/>
        </w:rPr>
        <w:tab/>
        <w:t>Men</w:t>
      </w:r>
      <w:r w:rsidRPr="00D34045">
        <w:rPr>
          <w:rFonts w:ascii="Arial" w:hAnsi="Arial" w:cs="Arial"/>
          <w:color w:val="1F4E79" w:themeColor="accent1" w:themeShade="80"/>
          <w:sz w:val="32"/>
          <w:szCs w:val="32"/>
        </w:rPr>
        <w:tab/>
        <w:t xml:space="preserve">Women </w:t>
      </w:r>
      <w:r w:rsidRPr="00D34045">
        <w:rPr>
          <w:rFonts w:ascii="Arial" w:hAnsi="Arial" w:cs="Arial"/>
          <w:color w:val="1F4E79" w:themeColor="accent1" w:themeShade="80"/>
          <w:sz w:val="32"/>
          <w:szCs w:val="32"/>
        </w:rPr>
        <w:tab/>
        <w:t>Total</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sidRPr="00D34045">
        <w:rPr>
          <w:rFonts w:ascii="Arial" w:hAnsi="Arial" w:cs="Arial"/>
          <w:color w:val="1F4E79" w:themeColor="accent1" w:themeShade="80"/>
          <w:sz w:val="32"/>
          <w:szCs w:val="32"/>
        </w:rPr>
        <w:t>_</w:t>
      </w:r>
      <w:r>
        <w:rPr>
          <w:rFonts w:ascii="Arial" w:hAnsi="Arial" w:cs="Arial"/>
          <w:color w:val="1F4E79" w:themeColor="accent1" w:themeShade="80"/>
          <w:sz w:val="32"/>
          <w:szCs w:val="32"/>
        </w:rPr>
        <w:t>____________________________</w:t>
      </w:r>
      <w:r w:rsidRPr="00D34045">
        <w:rPr>
          <w:rFonts w:ascii="Arial" w:hAnsi="Arial" w:cs="Arial"/>
          <w:color w:val="1F4E79" w:themeColor="accent1" w:themeShade="80"/>
          <w:sz w:val="32"/>
          <w:szCs w:val="32"/>
        </w:rPr>
        <w:t>____</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Pr>
          <w:rFonts w:ascii="Arial" w:hAnsi="Arial" w:cs="Arial"/>
          <w:color w:val="1F4E79" w:themeColor="accent1" w:themeShade="80"/>
          <w:sz w:val="32"/>
          <w:szCs w:val="32"/>
        </w:rPr>
        <w:t>Voted</w:t>
      </w:r>
      <w:r>
        <w:rPr>
          <w:rFonts w:ascii="Arial" w:hAnsi="Arial" w:cs="Arial"/>
          <w:color w:val="1F4E79" w:themeColor="accent1" w:themeShade="80"/>
          <w:sz w:val="32"/>
          <w:szCs w:val="32"/>
        </w:rPr>
        <w:tab/>
      </w:r>
      <w:r>
        <w:rPr>
          <w:rFonts w:ascii="Arial" w:hAnsi="Arial" w:cs="Arial"/>
          <w:color w:val="1F4E79" w:themeColor="accent1" w:themeShade="80"/>
          <w:sz w:val="32"/>
          <w:szCs w:val="32"/>
        </w:rPr>
        <w:tab/>
        <w:t>2731</w:t>
      </w:r>
      <w:r>
        <w:rPr>
          <w:rFonts w:ascii="Arial" w:hAnsi="Arial" w:cs="Arial"/>
          <w:color w:val="1F4E79" w:themeColor="accent1" w:themeShade="80"/>
          <w:sz w:val="32"/>
          <w:szCs w:val="32"/>
        </w:rPr>
        <w:tab/>
        <w:t xml:space="preserve">3652   </w:t>
      </w:r>
      <w:r w:rsidRPr="00D34045">
        <w:rPr>
          <w:rFonts w:ascii="Arial" w:hAnsi="Arial" w:cs="Arial"/>
          <w:color w:val="1F4E79" w:themeColor="accent1" w:themeShade="80"/>
          <w:sz w:val="32"/>
          <w:szCs w:val="32"/>
        </w:rPr>
        <w:tab/>
        <w:t>6383</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Pr>
          <w:rFonts w:ascii="Arial" w:hAnsi="Arial" w:cs="Arial"/>
          <w:color w:val="1F4E79" w:themeColor="accent1" w:themeShade="80"/>
          <w:sz w:val="32"/>
          <w:szCs w:val="32"/>
        </w:rPr>
        <w:t>Didn't vote</w:t>
      </w:r>
      <w:r>
        <w:rPr>
          <w:rFonts w:ascii="Arial" w:hAnsi="Arial" w:cs="Arial"/>
          <w:color w:val="1F4E79" w:themeColor="accent1" w:themeShade="80"/>
          <w:sz w:val="32"/>
          <w:szCs w:val="32"/>
        </w:rPr>
        <w:tab/>
        <w:t>1547</w:t>
      </w:r>
      <w:r>
        <w:rPr>
          <w:rFonts w:ascii="Arial" w:hAnsi="Arial" w:cs="Arial"/>
          <w:color w:val="1F4E79" w:themeColor="accent1" w:themeShade="80"/>
          <w:sz w:val="32"/>
          <w:szCs w:val="32"/>
        </w:rPr>
        <w:tab/>
        <w:t xml:space="preserve">2070   </w:t>
      </w:r>
      <w:r w:rsidRPr="00D34045">
        <w:rPr>
          <w:rFonts w:ascii="Arial" w:hAnsi="Arial" w:cs="Arial"/>
          <w:color w:val="1F4E79" w:themeColor="accent1" w:themeShade="80"/>
          <w:sz w:val="32"/>
          <w:szCs w:val="32"/>
        </w:rPr>
        <w:tab/>
        <w:t>3617</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sidRPr="00D34045">
        <w:rPr>
          <w:rFonts w:ascii="Arial" w:hAnsi="Arial" w:cs="Arial"/>
          <w:color w:val="1F4E79" w:themeColor="accent1" w:themeShade="80"/>
          <w:sz w:val="32"/>
          <w:szCs w:val="32"/>
        </w:rPr>
        <w:t>_____________________________________</w:t>
      </w:r>
    </w:p>
    <w:p w:rsidR="00D34045" w:rsidRPr="00D34045" w:rsidRDefault="00D34045" w:rsidP="00D34045">
      <w:pPr>
        <w:pStyle w:val="HTMLPreformatted"/>
        <w:shd w:val="clear" w:color="auto" w:fill="FFFFFF"/>
        <w:rPr>
          <w:rFonts w:ascii="Arial" w:hAnsi="Arial" w:cs="Arial"/>
          <w:color w:val="1F4E79" w:themeColor="accent1" w:themeShade="80"/>
          <w:sz w:val="32"/>
          <w:szCs w:val="32"/>
        </w:rPr>
      </w:pPr>
      <w:r>
        <w:rPr>
          <w:rFonts w:ascii="Arial" w:hAnsi="Arial" w:cs="Arial"/>
          <w:color w:val="1F4E79" w:themeColor="accent1" w:themeShade="80"/>
          <w:sz w:val="32"/>
          <w:szCs w:val="32"/>
        </w:rPr>
        <w:lastRenderedPageBreak/>
        <w:t xml:space="preserve">            </w:t>
      </w:r>
      <w:r>
        <w:rPr>
          <w:rFonts w:ascii="Arial" w:hAnsi="Arial" w:cs="Arial"/>
          <w:color w:val="1F4E79" w:themeColor="accent1" w:themeShade="80"/>
          <w:sz w:val="32"/>
          <w:szCs w:val="32"/>
        </w:rPr>
        <w:tab/>
        <w:t>4278</w:t>
      </w:r>
      <w:r>
        <w:rPr>
          <w:rFonts w:ascii="Arial" w:hAnsi="Arial" w:cs="Arial"/>
          <w:color w:val="1F4E79" w:themeColor="accent1" w:themeShade="80"/>
          <w:sz w:val="32"/>
          <w:szCs w:val="32"/>
        </w:rPr>
        <w:tab/>
        <w:t xml:space="preserve">5722   </w:t>
      </w:r>
      <w:r w:rsidRPr="00D34045">
        <w:rPr>
          <w:rFonts w:ascii="Arial" w:hAnsi="Arial" w:cs="Arial"/>
          <w:color w:val="1F4E79" w:themeColor="accent1" w:themeShade="80"/>
          <w:sz w:val="32"/>
          <w:szCs w:val="32"/>
        </w:rPr>
        <w:tab/>
        <w:t>10000</w:t>
      </w:r>
    </w:p>
    <w:p w:rsidR="00D34045" w:rsidRDefault="00D34045" w:rsidP="005C3CEA">
      <w:pPr>
        <w:rPr>
          <w:rFonts w:ascii="Arial" w:hAnsi="Arial" w:cs="Arial"/>
          <w:color w:val="1F4E79" w:themeColor="accent1" w:themeShade="80"/>
          <w:sz w:val="32"/>
          <w:szCs w:val="32"/>
        </w:rPr>
      </w:pPr>
    </w:p>
    <w:p w:rsidR="00451031" w:rsidRDefault="0034739B" w:rsidP="005C3CEA">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X</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xml:space="preserve"> =</w:t>
      </w:r>
      <w:proofErr w:type="gramEnd"/>
      <w:r>
        <w:rPr>
          <w:rFonts w:ascii="Arial" w:hAnsi="Arial" w:cs="Arial"/>
          <w:color w:val="1F4E79" w:themeColor="accent1" w:themeShade="80"/>
          <w:sz w:val="32"/>
          <w:szCs w:val="32"/>
        </w:rPr>
        <w:t xml:space="preserve"> (2792-2731)</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2731 + (3591-3652)</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3652 + (1486-1547)</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1547 + (2131-2070)</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2070</w:t>
      </w:r>
    </w:p>
    <w:p w:rsidR="0034739B" w:rsidRDefault="0034739B" w:rsidP="005C3CE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 1.4+1.0+2.4+1.8</w:t>
      </w:r>
    </w:p>
    <w:p w:rsidR="0034739B" w:rsidRDefault="0034739B" w:rsidP="005C3CEA">
      <w:pPr>
        <w:rPr>
          <w:rFonts w:ascii="Arial" w:hAnsi="Arial" w:cs="Arial"/>
          <w:color w:val="1F4E79" w:themeColor="accent1" w:themeShade="80"/>
          <w:sz w:val="32"/>
          <w:szCs w:val="32"/>
        </w:rPr>
      </w:pPr>
      <w:r>
        <w:rPr>
          <w:rFonts w:ascii="Arial" w:hAnsi="Arial" w:cs="Arial"/>
          <w:color w:val="1F4E79" w:themeColor="accent1" w:themeShade="80"/>
          <w:sz w:val="32"/>
          <w:szCs w:val="32"/>
        </w:rPr>
        <w:t xml:space="preserve">      =6.6</w:t>
      </w:r>
    </w:p>
    <w:p w:rsidR="0034739B" w:rsidRDefault="0034739B" w:rsidP="005C3CEA">
      <w:pPr>
        <w:rPr>
          <w:rFonts w:ascii="Arial" w:hAnsi="Arial" w:cs="Arial"/>
          <w:color w:val="1F4E79" w:themeColor="accent1" w:themeShade="80"/>
          <w:sz w:val="32"/>
          <w:szCs w:val="32"/>
        </w:rPr>
      </w:pPr>
      <w:proofErr w:type="gramStart"/>
      <w:r>
        <w:rPr>
          <w:rFonts w:ascii="Arial" w:hAnsi="Arial" w:cs="Arial"/>
          <w:color w:val="1F4E79" w:themeColor="accent1" w:themeShade="80"/>
          <w:sz w:val="32"/>
          <w:szCs w:val="32"/>
        </w:rPr>
        <w:t>X(</w:t>
      </w:r>
      <w:proofErr w:type="gramEnd"/>
      <w:r>
        <w:rPr>
          <w:rFonts w:ascii="Arial" w:hAnsi="Arial" w:cs="Arial"/>
          <w:color w:val="1F4E79" w:themeColor="accent1" w:themeShade="80"/>
          <w:sz w:val="32"/>
          <w:szCs w:val="32"/>
        </w:rPr>
        <w:t>0.05) = 3.84</w:t>
      </w:r>
    </w:p>
    <w:p w:rsidR="0034739B" w:rsidRDefault="0034739B" w:rsidP="005C3CEA">
      <w:pPr>
        <w:rPr>
          <w:rFonts w:ascii="Arial" w:hAnsi="Arial" w:cs="Arial"/>
          <w:color w:val="1F4E79" w:themeColor="accent1" w:themeShade="80"/>
          <w:sz w:val="32"/>
          <w:szCs w:val="32"/>
          <w:vertAlign w:val="subscript"/>
        </w:rPr>
      </w:pPr>
      <w:r>
        <w:rPr>
          <w:rFonts w:ascii="Arial" w:hAnsi="Arial" w:cs="Arial"/>
          <w:color w:val="1F4E79" w:themeColor="accent1" w:themeShade="80"/>
          <w:sz w:val="32"/>
          <w:szCs w:val="32"/>
        </w:rPr>
        <w:t>So, we reject the null hypothesis H</w:t>
      </w:r>
      <w:r>
        <w:rPr>
          <w:rFonts w:ascii="Arial" w:hAnsi="Arial" w:cs="Arial"/>
          <w:color w:val="1F4E79" w:themeColor="accent1" w:themeShade="80"/>
          <w:sz w:val="32"/>
          <w:szCs w:val="32"/>
          <w:vertAlign w:val="subscript"/>
        </w:rPr>
        <w:t>o</w:t>
      </w:r>
    </w:p>
    <w:p w:rsidR="00A51758" w:rsidRDefault="00A51758" w:rsidP="005C3CEA">
      <w:pPr>
        <w:rPr>
          <w:rFonts w:ascii="Arial" w:hAnsi="Arial" w:cs="Arial"/>
          <w:sz w:val="32"/>
          <w:szCs w:val="32"/>
        </w:rPr>
      </w:pPr>
    </w:p>
    <w:p w:rsidR="001752C4" w:rsidRDefault="002913E8" w:rsidP="005C3CEA">
      <w:pPr>
        <w:rPr>
          <w:ins w:id="18" w:author="DELL" w:date="2020-07-17T01:03:00Z"/>
          <w:rFonts w:ascii="Arial" w:hAnsi="Arial" w:cs="Arial"/>
          <w:sz w:val="32"/>
          <w:szCs w:val="32"/>
        </w:rPr>
      </w:pPr>
      <w:r w:rsidRPr="002913E8">
        <w:rPr>
          <w:rFonts w:ascii="Arial" w:hAnsi="Arial" w:cs="Arial"/>
          <w:sz w:val="32"/>
          <w:szCs w:val="32"/>
        </w:rPr>
        <w:t xml:space="preserve">Problem Statement 19: </w:t>
      </w:r>
    </w:p>
    <w:p w:rsidR="00A51758" w:rsidRDefault="002913E8" w:rsidP="005C3CEA">
      <w:pPr>
        <w:rPr>
          <w:rFonts w:ascii="Arial" w:hAnsi="Arial" w:cs="Arial"/>
          <w:sz w:val="32"/>
          <w:szCs w:val="32"/>
        </w:rPr>
      </w:pPr>
      <w:r w:rsidRPr="002913E8">
        <w:rPr>
          <w:rFonts w:ascii="Arial" w:hAnsi="Arial" w:cs="Arial"/>
          <w:sz w:val="32"/>
          <w:szCs w:val="32"/>
        </w:rPr>
        <w:t>A sample of 100 voters are asked which of four candidates they would vote for in an election. The number supporting each candidate is given below:</w:t>
      </w:r>
    </w:p>
    <w:tbl>
      <w:tblPr>
        <w:tblStyle w:val="TableGrid"/>
        <w:tblW w:w="0" w:type="auto"/>
        <w:tblLook w:val="04A0" w:firstRow="1" w:lastRow="0" w:firstColumn="1" w:lastColumn="0" w:noHBand="0" w:noVBand="1"/>
      </w:tblPr>
      <w:tblGrid>
        <w:gridCol w:w="2337"/>
        <w:gridCol w:w="2337"/>
        <w:gridCol w:w="2338"/>
        <w:gridCol w:w="2338"/>
      </w:tblGrid>
      <w:tr w:rsidR="00A51758" w:rsidTr="00A51758">
        <w:tc>
          <w:tcPr>
            <w:tcW w:w="2337" w:type="dxa"/>
          </w:tcPr>
          <w:p w:rsidR="00A51758" w:rsidRDefault="00A51758" w:rsidP="005C3CEA">
            <w:pPr>
              <w:rPr>
                <w:rFonts w:ascii="Arial" w:hAnsi="Arial" w:cs="Arial"/>
                <w:sz w:val="32"/>
                <w:szCs w:val="32"/>
              </w:rPr>
            </w:pPr>
            <w:r>
              <w:rPr>
                <w:rFonts w:ascii="Arial" w:hAnsi="Arial" w:cs="Arial"/>
                <w:sz w:val="32"/>
                <w:szCs w:val="32"/>
              </w:rPr>
              <w:t xml:space="preserve">Higgins </w:t>
            </w:r>
          </w:p>
        </w:tc>
        <w:tc>
          <w:tcPr>
            <w:tcW w:w="2337" w:type="dxa"/>
          </w:tcPr>
          <w:p w:rsidR="00A51758" w:rsidRDefault="00A51758" w:rsidP="005C3CEA">
            <w:pPr>
              <w:rPr>
                <w:rFonts w:ascii="Arial" w:hAnsi="Arial" w:cs="Arial"/>
                <w:sz w:val="32"/>
                <w:szCs w:val="32"/>
              </w:rPr>
            </w:pPr>
            <w:r>
              <w:rPr>
                <w:rFonts w:ascii="Arial" w:hAnsi="Arial" w:cs="Arial"/>
                <w:sz w:val="32"/>
                <w:szCs w:val="32"/>
              </w:rPr>
              <w:t xml:space="preserve">Reardon </w:t>
            </w:r>
          </w:p>
        </w:tc>
        <w:tc>
          <w:tcPr>
            <w:tcW w:w="2338" w:type="dxa"/>
          </w:tcPr>
          <w:p w:rsidR="00A51758" w:rsidRDefault="00A51758" w:rsidP="005C3CEA">
            <w:pPr>
              <w:rPr>
                <w:rFonts w:ascii="Arial" w:hAnsi="Arial" w:cs="Arial"/>
                <w:sz w:val="32"/>
                <w:szCs w:val="32"/>
              </w:rPr>
            </w:pPr>
            <w:r>
              <w:rPr>
                <w:rFonts w:ascii="Arial" w:hAnsi="Arial" w:cs="Arial"/>
                <w:sz w:val="32"/>
                <w:szCs w:val="32"/>
              </w:rPr>
              <w:t xml:space="preserve">White </w:t>
            </w:r>
          </w:p>
        </w:tc>
        <w:tc>
          <w:tcPr>
            <w:tcW w:w="2338" w:type="dxa"/>
          </w:tcPr>
          <w:p w:rsidR="00A51758" w:rsidRDefault="00A51758" w:rsidP="005C3CEA">
            <w:pPr>
              <w:rPr>
                <w:rFonts w:ascii="Arial" w:hAnsi="Arial" w:cs="Arial"/>
                <w:sz w:val="32"/>
                <w:szCs w:val="32"/>
              </w:rPr>
            </w:pPr>
            <w:proofErr w:type="spellStart"/>
            <w:r>
              <w:rPr>
                <w:rFonts w:ascii="Arial" w:hAnsi="Arial" w:cs="Arial"/>
                <w:sz w:val="32"/>
                <w:szCs w:val="32"/>
              </w:rPr>
              <w:t>Chartoon</w:t>
            </w:r>
            <w:proofErr w:type="spellEnd"/>
            <w:r>
              <w:rPr>
                <w:rFonts w:ascii="Arial" w:hAnsi="Arial" w:cs="Arial"/>
                <w:sz w:val="32"/>
                <w:szCs w:val="32"/>
              </w:rPr>
              <w:t xml:space="preserve"> </w:t>
            </w:r>
          </w:p>
        </w:tc>
      </w:tr>
      <w:tr w:rsidR="00A51758" w:rsidTr="00A51758">
        <w:tc>
          <w:tcPr>
            <w:tcW w:w="2337" w:type="dxa"/>
          </w:tcPr>
          <w:p w:rsidR="00A51758" w:rsidRDefault="00A51758" w:rsidP="005C3CEA">
            <w:pPr>
              <w:rPr>
                <w:rFonts w:ascii="Arial" w:hAnsi="Arial" w:cs="Arial"/>
                <w:sz w:val="32"/>
                <w:szCs w:val="32"/>
              </w:rPr>
            </w:pPr>
            <w:r>
              <w:rPr>
                <w:rFonts w:ascii="Arial" w:hAnsi="Arial" w:cs="Arial"/>
                <w:sz w:val="32"/>
                <w:szCs w:val="32"/>
              </w:rPr>
              <w:t>41</w:t>
            </w:r>
          </w:p>
        </w:tc>
        <w:tc>
          <w:tcPr>
            <w:tcW w:w="2337" w:type="dxa"/>
          </w:tcPr>
          <w:p w:rsidR="00A51758" w:rsidRDefault="00A51758" w:rsidP="005C3CEA">
            <w:pPr>
              <w:rPr>
                <w:rFonts w:ascii="Arial" w:hAnsi="Arial" w:cs="Arial"/>
                <w:sz w:val="32"/>
                <w:szCs w:val="32"/>
              </w:rPr>
            </w:pPr>
            <w:r>
              <w:rPr>
                <w:rFonts w:ascii="Arial" w:hAnsi="Arial" w:cs="Arial"/>
                <w:sz w:val="32"/>
                <w:szCs w:val="32"/>
              </w:rPr>
              <w:t>19</w:t>
            </w:r>
          </w:p>
        </w:tc>
        <w:tc>
          <w:tcPr>
            <w:tcW w:w="2338" w:type="dxa"/>
          </w:tcPr>
          <w:p w:rsidR="00A51758" w:rsidRDefault="00A51758" w:rsidP="005C3CEA">
            <w:pPr>
              <w:rPr>
                <w:rFonts w:ascii="Arial" w:hAnsi="Arial" w:cs="Arial"/>
                <w:sz w:val="32"/>
                <w:szCs w:val="32"/>
              </w:rPr>
            </w:pPr>
            <w:r>
              <w:rPr>
                <w:rFonts w:ascii="Arial" w:hAnsi="Arial" w:cs="Arial"/>
                <w:sz w:val="32"/>
                <w:szCs w:val="32"/>
              </w:rPr>
              <w:t>24</w:t>
            </w:r>
          </w:p>
        </w:tc>
        <w:tc>
          <w:tcPr>
            <w:tcW w:w="2338" w:type="dxa"/>
          </w:tcPr>
          <w:p w:rsidR="00A51758" w:rsidRDefault="00A51758" w:rsidP="005C3CEA">
            <w:pPr>
              <w:rPr>
                <w:rFonts w:ascii="Arial" w:hAnsi="Arial" w:cs="Arial"/>
                <w:sz w:val="32"/>
                <w:szCs w:val="32"/>
              </w:rPr>
            </w:pPr>
            <w:r>
              <w:rPr>
                <w:rFonts w:ascii="Arial" w:hAnsi="Arial" w:cs="Arial"/>
                <w:sz w:val="32"/>
                <w:szCs w:val="32"/>
              </w:rPr>
              <w:t>16</w:t>
            </w:r>
          </w:p>
        </w:tc>
      </w:tr>
    </w:tbl>
    <w:p w:rsidR="00A51758" w:rsidRDefault="00A51758" w:rsidP="005C3CEA">
      <w:pPr>
        <w:rPr>
          <w:rFonts w:ascii="Arial" w:hAnsi="Arial" w:cs="Arial"/>
          <w:sz w:val="32"/>
          <w:szCs w:val="32"/>
        </w:rPr>
      </w:pPr>
    </w:p>
    <w:p w:rsidR="002913E8" w:rsidRDefault="002913E8" w:rsidP="005C3CEA">
      <w:pPr>
        <w:rPr>
          <w:rFonts w:ascii="Arial" w:hAnsi="Arial" w:cs="Arial"/>
          <w:sz w:val="32"/>
          <w:szCs w:val="32"/>
        </w:rPr>
      </w:pPr>
      <w:r w:rsidRPr="002913E8">
        <w:rPr>
          <w:rFonts w:ascii="Arial" w:hAnsi="Arial" w:cs="Arial"/>
          <w:sz w:val="32"/>
          <w:szCs w:val="32"/>
        </w:rPr>
        <w:t xml:space="preserve">Do the data suggest that all candidates are equally popular? [Chi-Square = 14.96, with 3 </w:t>
      </w:r>
      <w:proofErr w:type="spellStart"/>
      <w:r w:rsidRPr="002913E8">
        <w:rPr>
          <w:rFonts w:ascii="Arial" w:hAnsi="Arial" w:cs="Arial"/>
          <w:sz w:val="32"/>
          <w:szCs w:val="32"/>
        </w:rPr>
        <w:t>df</w:t>
      </w:r>
      <w:proofErr w:type="spellEnd"/>
      <w:r w:rsidRPr="002913E8">
        <w:rPr>
          <w:rFonts w:ascii="Arial" w:hAnsi="Arial" w:cs="Arial"/>
          <w:sz w:val="32"/>
          <w:szCs w:val="32"/>
        </w:rPr>
        <w:t xml:space="preserve">, </w:t>
      </w:r>
      <w:r w:rsidRPr="002913E8">
        <w:rPr>
          <w:rFonts w:ascii="Cambria Math" w:hAnsi="Cambria Math" w:cs="Cambria Math"/>
          <w:sz w:val="32"/>
          <w:szCs w:val="32"/>
        </w:rPr>
        <w:t>𝑝</w:t>
      </w:r>
      <w:r w:rsidRPr="002913E8">
        <w:rPr>
          <w:rFonts w:ascii="Arial" w:hAnsi="Arial" w:cs="Arial"/>
          <w:sz w:val="32"/>
          <w:szCs w:val="32"/>
        </w:rPr>
        <w:t xml:space="preserve"> </w:t>
      </w:r>
      <w:proofErr w:type="gramStart"/>
      <w:r w:rsidRPr="002913E8">
        <w:rPr>
          <w:rFonts w:ascii="Arial" w:hAnsi="Arial" w:cs="Arial"/>
          <w:sz w:val="32"/>
          <w:szCs w:val="32"/>
        </w:rPr>
        <w:t>0.05 .</w:t>
      </w:r>
      <w:proofErr w:type="gramEnd"/>
    </w:p>
    <w:p w:rsidR="00A93A85" w:rsidRDefault="00A93A85" w:rsidP="005C3CEA">
      <w:pPr>
        <w:rPr>
          <w:rFonts w:ascii="Arial" w:hAnsi="Arial" w:cs="Arial"/>
          <w:color w:val="1F4E79" w:themeColor="accent1" w:themeShade="80"/>
          <w:sz w:val="32"/>
          <w:szCs w:val="32"/>
        </w:rPr>
      </w:pPr>
      <w:proofErr w:type="gramStart"/>
      <w:r w:rsidRPr="00A93A85">
        <w:rPr>
          <w:rFonts w:ascii="Arial" w:hAnsi="Arial" w:cs="Arial"/>
          <w:color w:val="1F4E79" w:themeColor="accent1" w:themeShade="80"/>
          <w:sz w:val="32"/>
          <w:szCs w:val="32"/>
        </w:rPr>
        <w:t>Solution :</w:t>
      </w:r>
      <w:proofErr w:type="gramEnd"/>
    </w:p>
    <w:p w:rsidR="0046342B" w:rsidRPr="00D34045" w:rsidRDefault="0046342B" w:rsidP="0046342B">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48"/>
          <w:szCs w:val="48"/>
        </w:rPr>
        <w:t>H</w:t>
      </w:r>
      <w:r w:rsidRPr="00451031">
        <w:rPr>
          <w:rFonts w:ascii="Arial" w:hAnsi="Arial" w:cs="Arial"/>
          <w:color w:val="1F4E79" w:themeColor="accent1" w:themeShade="80"/>
          <w:sz w:val="48"/>
          <w:szCs w:val="48"/>
          <w:vertAlign w:val="subscript"/>
        </w:rPr>
        <w:t xml:space="preserve">0 </w:t>
      </w:r>
      <w:proofErr w:type="gramStart"/>
      <w:r w:rsidRPr="00D34045">
        <w:rPr>
          <w:rFonts w:ascii="Arial" w:hAnsi="Arial" w:cs="Arial"/>
          <w:color w:val="1F4E79" w:themeColor="accent1" w:themeShade="80"/>
          <w:sz w:val="32"/>
          <w:szCs w:val="32"/>
          <w:vertAlign w:val="subscript"/>
        </w:rPr>
        <w:t xml:space="preserve">= </w:t>
      </w:r>
      <w:r>
        <w:rPr>
          <w:rFonts w:ascii="Arial" w:hAnsi="Arial" w:cs="Arial"/>
          <w:color w:val="1F4E79" w:themeColor="accent1" w:themeShade="80"/>
          <w:sz w:val="32"/>
          <w:szCs w:val="32"/>
          <w:shd w:val="clear" w:color="auto" w:fill="FFFFFF"/>
        </w:rPr>
        <w:t xml:space="preserve"> No</w:t>
      </w:r>
      <w:proofErr w:type="gramEnd"/>
      <w:r>
        <w:rPr>
          <w:rFonts w:ascii="Arial" w:hAnsi="Arial" w:cs="Arial"/>
          <w:color w:val="1F4E79" w:themeColor="accent1" w:themeShade="80"/>
          <w:sz w:val="32"/>
          <w:szCs w:val="32"/>
          <w:shd w:val="clear" w:color="auto" w:fill="FFFFFF"/>
        </w:rPr>
        <w:t xml:space="preserve"> preference </w:t>
      </w:r>
    </w:p>
    <w:p w:rsidR="0046342B" w:rsidRDefault="0046342B" w:rsidP="0046342B">
      <w:pPr>
        <w:rPr>
          <w:rFonts w:ascii="Arial" w:hAnsi="Arial" w:cs="Arial"/>
          <w:color w:val="1F4E79" w:themeColor="accent1" w:themeShade="80"/>
          <w:sz w:val="32"/>
          <w:szCs w:val="32"/>
          <w:shd w:val="clear" w:color="auto" w:fill="FFFFFF"/>
        </w:rPr>
      </w:pPr>
      <w:r w:rsidRPr="00D34045">
        <w:rPr>
          <w:rFonts w:ascii="Arial" w:hAnsi="Arial" w:cs="Arial"/>
          <w:color w:val="1F4E79" w:themeColor="accent1" w:themeShade="80"/>
          <w:sz w:val="48"/>
          <w:szCs w:val="48"/>
        </w:rPr>
        <w:t>H</w:t>
      </w:r>
      <w:r w:rsidRPr="00D34045">
        <w:rPr>
          <w:rFonts w:ascii="Arial" w:hAnsi="Arial" w:cs="Arial"/>
          <w:color w:val="1F4E79" w:themeColor="accent1" w:themeShade="80"/>
          <w:sz w:val="48"/>
          <w:szCs w:val="48"/>
          <w:vertAlign w:val="subscript"/>
        </w:rPr>
        <w:t>a</w:t>
      </w:r>
      <w:r w:rsidRPr="00D34045">
        <w:rPr>
          <w:rFonts w:ascii="Arial" w:hAnsi="Arial" w:cs="Arial"/>
          <w:color w:val="1F4E79" w:themeColor="accent1" w:themeShade="80"/>
          <w:sz w:val="48"/>
          <w:szCs w:val="48"/>
          <w:shd w:val="clear" w:color="auto" w:fill="FFFFFF"/>
        </w:rPr>
        <w:t xml:space="preserve"> </w:t>
      </w:r>
      <w:r w:rsidRPr="00D34045">
        <w:rPr>
          <w:rFonts w:ascii="Arial" w:hAnsi="Arial" w:cs="Arial"/>
          <w:color w:val="1F4E79" w:themeColor="accent1" w:themeShade="80"/>
          <w:sz w:val="32"/>
          <w:szCs w:val="32"/>
          <w:shd w:val="clear" w:color="auto" w:fill="FFFFFF"/>
        </w:rPr>
        <w:t>=</w:t>
      </w:r>
      <w:r>
        <w:rPr>
          <w:rFonts w:ascii="Arial" w:hAnsi="Arial" w:cs="Arial"/>
          <w:color w:val="1F4E79" w:themeColor="accent1" w:themeShade="80"/>
          <w:sz w:val="32"/>
          <w:szCs w:val="32"/>
          <w:shd w:val="clear" w:color="auto" w:fill="FFFFFF"/>
        </w:rPr>
        <w:t xml:space="preserve"> preference </w:t>
      </w:r>
    </w:p>
    <w:tbl>
      <w:tblPr>
        <w:tblW w:w="0" w:type="auto"/>
        <w:tblCellMar>
          <w:left w:w="0" w:type="dxa"/>
          <w:right w:w="0" w:type="dxa"/>
        </w:tblCellMar>
        <w:tblLook w:val="04A0" w:firstRow="1" w:lastRow="0" w:firstColumn="1" w:lastColumn="0" w:noHBand="0" w:noVBand="1"/>
      </w:tblPr>
      <w:tblGrid>
        <w:gridCol w:w="1101"/>
        <w:gridCol w:w="1185"/>
        <w:gridCol w:w="880"/>
        <w:gridCol w:w="881"/>
        <w:gridCol w:w="881"/>
      </w:tblGrid>
      <w:tr w:rsidR="0046342B" w:rsidRPr="0046342B" w:rsidTr="0046342B">
        <w:tc>
          <w:tcPr>
            <w:tcW w:w="1101"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O</w:t>
            </w:r>
          </w:p>
        </w:tc>
        <w:tc>
          <w:tcPr>
            <w:tcW w:w="1185"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41</w:t>
            </w:r>
          </w:p>
        </w:tc>
        <w:tc>
          <w:tcPr>
            <w:tcW w:w="880"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19</w:t>
            </w:r>
          </w:p>
        </w:tc>
        <w:tc>
          <w:tcPr>
            <w:tcW w:w="881"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24</w:t>
            </w:r>
          </w:p>
        </w:tc>
        <w:tc>
          <w:tcPr>
            <w:tcW w:w="881"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16</w:t>
            </w:r>
          </w:p>
        </w:tc>
      </w:tr>
      <w:tr w:rsidR="0046342B" w:rsidRPr="0046342B" w:rsidTr="0046342B">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25</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25</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25</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color w:val="1F4E79" w:themeColor="accent1" w:themeShade="80"/>
                <w:sz w:val="28"/>
                <w:szCs w:val="28"/>
              </w:rPr>
            </w:pPr>
            <w:r w:rsidRPr="0046342B">
              <w:rPr>
                <w:rFonts w:ascii="Arial" w:eastAsia="Times New Roman" w:hAnsi="Arial" w:cs="Arial"/>
                <w:bCs/>
                <w:color w:val="1F4E79" w:themeColor="accent1" w:themeShade="80"/>
                <w:sz w:val="28"/>
                <w:szCs w:val="28"/>
              </w:rPr>
              <w:t>25</w:t>
            </w:r>
          </w:p>
        </w:tc>
      </w:tr>
      <w:tr w:rsidR="0046342B" w:rsidRPr="0046342B" w:rsidTr="0046342B">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vertAlign w:val="superscript"/>
              </w:rPr>
            </w:pPr>
            <w:r w:rsidRPr="0046342B">
              <w:rPr>
                <w:rFonts w:ascii="Arial" w:eastAsia="Times New Roman" w:hAnsi="Arial" w:cs="Arial"/>
                <w:bCs/>
                <w:color w:val="1F4E79" w:themeColor="accent1" w:themeShade="80"/>
                <w:sz w:val="28"/>
                <w:szCs w:val="28"/>
              </w:rPr>
              <w:t>(O-E)</w:t>
            </w:r>
            <w:r w:rsidRPr="0046342B">
              <w:rPr>
                <w:rFonts w:ascii="Arial" w:eastAsia="Times New Roman" w:hAnsi="Arial" w:cs="Arial"/>
                <w:bCs/>
                <w:color w:val="1F4E79" w:themeColor="accent1" w:themeShade="80"/>
                <w:sz w:val="28"/>
                <w:szCs w:val="28"/>
                <w:vertAlign w:val="superscript"/>
              </w:rPr>
              <w:t>2</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256</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36</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1</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81</w:t>
            </w:r>
          </w:p>
        </w:tc>
      </w:tr>
      <w:tr w:rsidR="0046342B" w:rsidRPr="0046342B" w:rsidTr="0046342B">
        <w:trPr>
          <w:trHeight w:val="646"/>
        </w:trPr>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(O-E)</w:t>
            </w:r>
            <w:r w:rsidRPr="0046342B">
              <w:rPr>
                <w:rFonts w:ascii="Arial" w:eastAsia="Times New Roman" w:hAnsi="Arial" w:cs="Arial"/>
                <w:bCs/>
                <w:color w:val="1F4E79" w:themeColor="accent1" w:themeShade="80"/>
                <w:sz w:val="28"/>
                <w:szCs w:val="28"/>
                <w:vertAlign w:val="superscript"/>
              </w:rPr>
              <w:t>2</w:t>
            </w:r>
            <w:r w:rsidRPr="0046342B">
              <w:rPr>
                <w:rFonts w:ascii="Arial" w:eastAsia="Times New Roman" w:hAnsi="Arial" w:cs="Arial"/>
                <w:bCs/>
                <w:color w:val="1F4E79" w:themeColor="accent1" w:themeShade="80"/>
                <w:sz w:val="28"/>
                <w:szCs w:val="28"/>
              </w:rPr>
              <w:t xml:space="preserve"> / 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10.24</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1.44</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0.04</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46342B" w:rsidRPr="0046342B" w:rsidRDefault="0046342B" w:rsidP="0046342B">
            <w:pPr>
              <w:spacing w:after="0" w:line="240" w:lineRule="auto"/>
              <w:jc w:val="both"/>
              <w:rPr>
                <w:rFonts w:ascii="Arial" w:eastAsia="Times New Roman" w:hAnsi="Arial" w:cs="Arial"/>
                <w:bCs/>
                <w:color w:val="1F4E79" w:themeColor="accent1" w:themeShade="80"/>
                <w:sz w:val="28"/>
                <w:szCs w:val="28"/>
              </w:rPr>
            </w:pPr>
            <w:r w:rsidRPr="0046342B">
              <w:rPr>
                <w:rFonts w:ascii="Arial" w:eastAsia="Times New Roman" w:hAnsi="Arial" w:cs="Arial"/>
                <w:bCs/>
                <w:color w:val="1F4E79" w:themeColor="accent1" w:themeShade="80"/>
                <w:sz w:val="28"/>
                <w:szCs w:val="28"/>
              </w:rPr>
              <w:t>3.24</w:t>
            </w:r>
          </w:p>
        </w:tc>
      </w:tr>
    </w:tbl>
    <w:p w:rsidR="0046342B" w:rsidRPr="0046342B" w:rsidRDefault="0046342B" w:rsidP="0046342B">
      <w:pPr>
        <w:rPr>
          <w:rFonts w:ascii="Arial" w:hAnsi="Arial" w:cs="Arial"/>
          <w:color w:val="1F4E79" w:themeColor="accent1" w:themeShade="80"/>
          <w:sz w:val="32"/>
          <w:szCs w:val="32"/>
          <w:shd w:val="clear" w:color="auto" w:fill="FFFFFF"/>
        </w:rPr>
      </w:pPr>
    </w:p>
    <w:p w:rsidR="0046342B" w:rsidRDefault="0046342B" w:rsidP="005C3CEA">
      <w:pPr>
        <w:rPr>
          <w:rFonts w:ascii="Arial" w:hAnsi="Arial" w:cs="Arial"/>
          <w:color w:val="1F4E79" w:themeColor="accent1" w:themeShade="80"/>
          <w:sz w:val="32"/>
          <w:szCs w:val="32"/>
        </w:rPr>
      </w:pPr>
      <w:proofErr w:type="gramStart"/>
      <w:r w:rsidRPr="0046342B">
        <w:rPr>
          <w:rFonts w:ascii="Arial" w:hAnsi="Arial" w:cs="Arial"/>
          <w:color w:val="1F4E79" w:themeColor="accent1" w:themeShade="80"/>
          <w:sz w:val="32"/>
          <w:szCs w:val="32"/>
        </w:rPr>
        <w:t>X</w:t>
      </w:r>
      <w:r w:rsidRPr="0046342B">
        <w:rPr>
          <w:rFonts w:ascii="Arial" w:hAnsi="Arial" w:cs="Arial"/>
          <w:color w:val="1F4E79" w:themeColor="accent1" w:themeShade="80"/>
          <w:sz w:val="32"/>
          <w:szCs w:val="32"/>
          <w:vertAlign w:val="superscript"/>
        </w:rPr>
        <w:t xml:space="preserve">2 </w:t>
      </w:r>
      <w:r w:rsidRPr="0046342B">
        <w:rPr>
          <w:rFonts w:ascii="Arial" w:hAnsi="Arial" w:cs="Arial"/>
          <w:color w:val="1F4E79" w:themeColor="accent1" w:themeShade="80"/>
          <w:sz w:val="32"/>
          <w:szCs w:val="32"/>
        </w:rPr>
        <w:t xml:space="preserve"> =</w:t>
      </w:r>
      <w:proofErr w:type="gramEnd"/>
      <w:r w:rsidRPr="0046342B">
        <w:rPr>
          <w:rFonts w:ascii="Arial" w:hAnsi="Arial" w:cs="Arial"/>
          <w:color w:val="1F4E79" w:themeColor="accent1" w:themeShade="80"/>
          <w:sz w:val="32"/>
          <w:szCs w:val="32"/>
        </w:rPr>
        <w:t xml:space="preserve"> 10.24+ 1.44 + 0.04 + 3.24 </w:t>
      </w:r>
    </w:p>
    <w:p w:rsidR="00EA6850" w:rsidRDefault="0046342B" w:rsidP="005C3CEA">
      <w:pPr>
        <w:rPr>
          <w:rFonts w:ascii="Arial" w:hAnsi="Arial" w:cs="Arial"/>
          <w:bCs/>
          <w:color w:val="1F4E79" w:themeColor="accent1" w:themeShade="80"/>
          <w:sz w:val="32"/>
          <w:szCs w:val="32"/>
        </w:rPr>
      </w:pPr>
      <w:r>
        <w:rPr>
          <w:rFonts w:ascii="Arial" w:hAnsi="Arial" w:cs="Arial"/>
          <w:color w:val="1F4E79" w:themeColor="accent1" w:themeShade="80"/>
          <w:sz w:val="32"/>
          <w:szCs w:val="32"/>
        </w:rPr>
        <w:t xml:space="preserve">     </w:t>
      </w:r>
      <w:r w:rsidRPr="0046342B">
        <w:rPr>
          <w:rFonts w:ascii="Arial" w:hAnsi="Arial" w:cs="Arial"/>
          <w:color w:val="1F4E79" w:themeColor="accent1" w:themeShade="80"/>
          <w:sz w:val="32"/>
          <w:szCs w:val="32"/>
        </w:rPr>
        <w:t>= </w:t>
      </w:r>
      <w:r w:rsidRPr="0046342B">
        <w:rPr>
          <w:rFonts w:ascii="Arial" w:hAnsi="Arial" w:cs="Arial"/>
          <w:bCs/>
          <w:color w:val="1F4E79" w:themeColor="accent1" w:themeShade="80"/>
          <w:sz w:val="32"/>
          <w:szCs w:val="32"/>
        </w:rPr>
        <w:t>14.96</w:t>
      </w:r>
    </w:p>
    <w:p w:rsidR="00EA6850" w:rsidRDefault="0046342B" w:rsidP="005C3CEA">
      <w:pPr>
        <w:rPr>
          <w:rFonts w:ascii="Arial" w:hAnsi="Arial" w:cs="Arial"/>
          <w:color w:val="1F4E79" w:themeColor="accent1" w:themeShade="80"/>
          <w:sz w:val="32"/>
          <w:szCs w:val="32"/>
        </w:rPr>
      </w:pPr>
      <w:proofErr w:type="gramStart"/>
      <w:r>
        <w:rPr>
          <w:rFonts w:ascii="Arial" w:hAnsi="Arial" w:cs="Arial"/>
          <w:bCs/>
          <w:color w:val="1F4E79" w:themeColor="accent1" w:themeShade="80"/>
          <w:sz w:val="32"/>
          <w:szCs w:val="32"/>
        </w:rPr>
        <w:t>X(</w:t>
      </w:r>
      <w:proofErr w:type="gramEnd"/>
      <w:r>
        <w:rPr>
          <w:rFonts w:ascii="Arial" w:hAnsi="Arial" w:cs="Arial"/>
          <w:bCs/>
          <w:color w:val="1F4E79" w:themeColor="accent1" w:themeShade="80"/>
          <w:sz w:val="32"/>
          <w:szCs w:val="32"/>
        </w:rPr>
        <w:t xml:space="preserve">0.05) </w:t>
      </w:r>
      <w:r w:rsidRPr="0046342B">
        <w:rPr>
          <w:rFonts w:ascii="Arial" w:hAnsi="Arial" w:cs="Arial"/>
          <w:bCs/>
          <w:color w:val="1F4E79" w:themeColor="accent1" w:themeShade="80"/>
          <w:sz w:val="32"/>
          <w:szCs w:val="32"/>
        </w:rPr>
        <w:t xml:space="preserve">= </w:t>
      </w:r>
      <w:r w:rsidRPr="0046342B">
        <w:rPr>
          <w:rFonts w:ascii="Arial" w:hAnsi="Arial" w:cs="Arial"/>
          <w:color w:val="1F4E79" w:themeColor="accent1" w:themeShade="80"/>
          <w:sz w:val="32"/>
          <w:szCs w:val="32"/>
        </w:rPr>
        <w:t>  13.28</w:t>
      </w:r>
    </w:p>
    <w:p w:rsidR="0046342B" w:rsidRPr="0046342B" w:rsidRDefault="0046342B" w:rsidP="005C3CEA">
      <w:pPr>
        <w:rPr>
          <w:rFonts w:ascii="Arial" w:hAnsi="Arial" w:cs="Arial"/>
          <w:color w:val="1F4E79" w:themeColor="accent1" w:themeShade="80"/>
          <w:sz w:val="32"/>
          <w:szCs w:val="32"/>
          <w:vertAlign w:val="subscript"/>
        </w:rPr>
      </w:pPr>
      <w:proofErr w:type="gramStart"/>
      <w:r>
        <w:rPr>
          <w:rFonts w:ascii="Arial" w:hAnsi="Arial" w:cs="Arial"/>
          <w:color w:val="1F4E79" w:themeColor="accent1" w:themeShade="80"/>
          <w:sz w:val="32"/>
          <w:szCs w:val="32"/>
        </w:rPr>
        <w:t>So ,</w:t>
      </w:r>
      <w:proofErr w:type="gramEnd"/>
      <w:r>
        <w:rPr>
          <w:rFonts w:ascii="Arial" w:hAnsi="Arial" w:cs="Arial"/>
          <w:color w:val="1F4E79" w:themeColor="accent1" w:themeShade="80"/>
          <w:sz w:val="32"/>
          <w:szCs w:val="32"/>
        </w:rPr>
        <w:t xml:space="preserve"> we reject the null hypothesis H</w:t>
      </w:r>
      <w:r>
        <w:rPr>
          <w:rFonts w:ascii="Arial" w:hAnsi="Arial" w:cs="Arial"/>
          <w:color w:val="1F4E79" w:themeColor="accent1" w:themeShade="80"/>
          <w:sz w:val="32"/>
          <w:szCs w:val="32"/>
          <w:vertAlign w:val="subscript"/>
        </w:rPr>
        <w:t xml:space="preserve">o . </w:t>
      </w:r>
    </w:p>
    <w:p w:rsidR="0046342B" w:rsidRDefault="0046342B" w:rsidP="005C3CEA">
      <w:pPr>
        <w:rPr>
          <w:rFonts w:ascii="Arial" w:hAnsi="Arial" w:cs="Arial"/>
          <w:color w:val="1F4E79" w:themeColor="accent1" w:themeShade="80"/>
          <w:sz w:val="32"/>
          <w:szCs w:val="32"/>
        </w:rPr>
      </w:pPr>
    </w:p>
    <w:p w:rsidR="00EA6850" w:rsidRDefault="00EA6850" w:rsidP="005C3CEA">
      <w:pPr>
        <w:rPr>
          <w:rFonts w:ascii="Arial" w:hAnsi="Arial" w:cs="Arial"/>
          <w:sz w:val="32"/>
          <w:szCs w:val="32"/>
        </w:rPr>
      </w:pPr>
      <w:r w:rsidRPr="00EA6850">
        <w:rPr>
          <w:rFonts w:ascii="Arial" w:hAnsi="Arial" w:cs="Arial"/>
          <w:sz w:val="32"/>
          <w:szCs w:val="32"/>
        </w:rPr>
        <w:t xml:space="preserve">Problem Statement 20: </w:t>
      </w:r>
    </w:p>
    <w:p w:rsidR="0046342B" w:rsidRDefault="00EA6850" w:rsidP="005C3CEA">
      <w:pPr>
        <w:rPr>
          <w:rFonts w:ascii="Arial" w:hAnsi="Arial" w:cs="Arial"/>
          <w:sz w:val="32"/>
          <w:szCs w:val="32"/>
        </w:rPr>
      </w:pPr>
      <w:r w:rsidRPr="00EA6850">
        <w:rPr>
          <w:rFonts w:ascii="Arial" w:hAnsi="Arial" w:cs="Arial"/>
          <w:sz w:val="32"/>
          <w:szCs w:val="32"/>
        </w:rPr>
        <w:t xml:space="preserve">Children of three ages are asked to indicate their preference for three photographs of adults. Do the data suggest that there is a significant relationship between age and photograph preference? </w:t>
      </w:r>
    </w:p>
    <w:p w:rsidR="0046342B" w:rsidRDefault="00DF7819" w:rsidP="005C3CEA">
      <w:pPr>
        <w:rPr>
          <w:rFonts w:ascii="Arial" w:hAnsi="Arial" w:cs="Arial"/>
          <w:sz w:val="32"/>
          <w:szCs w:val="32"/>
        </w:rPr>
      </w:pPr>
      <w:r>
        <w:rPr>
          <w:rFonts w:ascii="Arial" w:hAnsi="Arial" w:cs="Arial"/>
          <w:noProof/>
          <w:sz w:val="32"/>
          <w:szCs w:val="32"/>
        </w:rPr>
        <w:drawing>
          <wp:inline distT="0" distB="0" distL="0" distR="0">
            <wp:extent cx="5943600" cy="1852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6f647c-6ec3-4640-95ad-7a2b59b1b6e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rsidR="00EA6850" w:rsidRDefault="00EA6850" w:rsidP="005C3CEA">
      <w:pPr>
        <w:rPr>
          <w:rFonts w:ascii="Arial" w:hAnsi="Arial" w:cs="Arial"/>
          <w:sz w:val="32"/>
          <w:szCs w:val="32"/>
        </w:rPr>
      </w:pPr>
      <w:r w:rsidRPr="00EA6850">
        <w:rPr>
          <w:rFonts w:ascii="Arial" w:hAnsi="Arial" w:cs="Arial"/>
          <w:sz w:val="32"/>
          <w:szCs w:val="32"/>
        </w:rPr>
        <w:t xml:space="preserve">What is wrong with this study? [Chi-Square = 29.6, with 4 </w:t>
      </w:r>
      <w:proofErr w:type="spellStart"/>
      <w:proofErr w:type="gramStart"/>
      <w:r w:rsidRPr="00EA6850">
        <w:rPr>
          <w:rFonts w:ascii="Arial" w:hAnsi="Arial" w:cs="Arial"/>
          <w:sz w:val="32"/>
          <w:szCs w:val="32"/>
        </w:rPr>
        <w:t>df</w:t>
      </w:r>
      <w:proofErr w:type="spellEnd"/>
      <w:proofErr w:type="gramEnd"/>
      <w:r w:rsidRPr="00EA6850">
        <w:rPr>
          <w:rFonts w:ascii="Arial" w:hAnsi="Arial" w:cs="Arial"/>
          <w:sz w:val="32"/>
          <w:szCs w:val="32"/>
        </w:rPr>
        <w:t xml:space="preserve">: </w:t>
      </w:r>
      <w:r w:rsidRPr="00EA6850">
        <w:rPr>
          <w:rFonts w:ascii="Cambria Math" w:hAnsi="Cambria Math" w:cs="Cambria Math"/>
          <w:sz w:val="32"/>
          <w:szCs w:val="32"/>
        </w:rPr>
        <w:t>𝑝</w:t>
      </w:r>
      <w:r w:rsidRPr="00EA6850">
        <w:rPr>
          <w:rFonts w:ascii="Arial" w:hAnsi="Arial" w:cs="Arial"/>
          <w:sz w:val="32"/>
          <w:szCs w:val="32"/>
        </w:rPr>
        <w:t xml:space="preserve"> &lt; 0.05].</w:t>
      </w:r>
    </w:p>
    <w:p w:rsidR="00DF7819" w:rsidRDefault="00DF7819" w:rsidP="005C3CEA">
      <w:pPr>
        <w:rPr>
          <w:rFonts w:ascii="Arial" w:hAnsi="Arial" w:cs="Arial"/>
          <w:color w:val="1F4E79" w:themeColor="accent1" w:themeShade="80"/>
          <w:sz w:val="32"/>
          <w:szCs w:val="32"/>
        </w:rPr>
      </w:pPr>
      <w:proofErr w:type="gramStart"/>
      <w:r w:rsidRPr="00DF7819">
        <w:rPr>
          <w:rFonts w:ascii="Arial" w:hAnsi="Arial" w:cs="Arial"/>
          <w:color w:val="1F4E79" w:themeColor="accent1" w:themeShade="80"/>
          <w:sz w:val="32"/>
          <w:szCs w:val="32"/>
        </w:rPr>
        <w:t>Solution :</w:t>
      </w:r>
      <w:proofErr w:type="gramEnd"/>
    </w:p>
    <w:p w:rsidR="00DF7819" w:rsidRPr="00D34045" w:rsidRDefault="00DF7819" w:rsidP="00DF7819">
      <w:pPr>
        <w:rPr>
          <w:rFonts w:ascii="Arial" w:hAnsi="Arial" w:cs="Arial"/>
          <w:color w:val="1F4E79" w:themeColor="accent1" w:themeShade="80"/>
          <w:sz w:val="32"/>
          <w:szCs w:val="32"/>
          <w:shd w:val="clear" w:color="auto" w:fill="FFFFFF"/>
        </w:rPr>
      </w:pPr>
      <w:r w:rsidRPr="00451031">
        <w:rPr>
          <w:rFonts w:ascii="Arial" w:hAnsi="Arial" w:cs="Arial"/>
          <w:color w:val="1F4E79" w:themeColor="accent1" w:themeShade="80"/>
          <w:sz w:val="48"/>
          <w:szCs w:val="48"/>
        </w:rPr>
        <w:t>H</w:t>
      </w:r>
      <w:r w:rsidRPr="00451031">
        <w:rPr>
          <w:rFonts w:ascii="Arial" w:hAnsi="Arial" w:cs="Arial"/>
          <w:color w:val="1F4E79" w:themeColor="accent1" w:themeShade="80"/>
          <w:sz w:val="48"/>
          <w:szCs w:val="48"/>
          <w:vertAlign w:val="subscript"/>
        </w:rPr>
        <w:t xml:space="preserve">0 </w:t>
      </w:r>
      <w:proofErr w:type="gramStart"/>
      <w:r w:rsidRPr="00D34045">
        <w:rPr>
          <w:rFonts w:ascii="Arial" w:hAnsi="Arial" w:cs="Arial"/>
          <w:color w:val="1F4E79" w:themeColor="accent1" w:themeShade="80"/>
          <w:sz w:val="32"/>
          <w:szCs w:val="32"/>
          <w:vertAlign w:val="subscript"/>
        </w:rPr>
        <w:t xml:space="preserve">= </w:t>
      </w:r>
      <w:r>
        <w:rPr>
          <w:rFonts w:ascii="Arial" w:hAnsi="Arial" w:cs="Arial"/>
          <w:color w:val="1F4E79" w:themeColor="accent1" w:themeShade="80"/>
          <w:sz w:val="32"/>
          <w:szCs w:val="32"/>
          <w:shd w:val="clear" w:color="auto" w:fill="FFFFFF"/>
        </w:rPr>
        <w:t xml:space="preserve"> not</w:t>
      </w:r>
      <w:proofErr w:type="gramEnd"/>
      <w:r>
        <w:rPr>
          <w:rFonts w:ascii="Arial" w:hAnsi="Arial" w:cs="Arial"/>
          <w:color w:val="1F4E79" w:themeColor="accent1" w:themeShade="80"/>
          <w:sz w:val="32"/>
          <w:szCs w:val="32"/>
          <w:shd w:val="clear" w:color="auto" w:fill="FFFFFF"/>
        </w:rPr>
        <w:t xml:space="preserve"> relation  </w:t>
      </w:r>
    </w:p>
    <w:p w:rsidR="00DF7819" w:rsidRDefault="00DF7819" w:rsidP="00DF7819">
      <w:pPr>
        <w:rPr>
          <w:rFonts w:ascii="Arial" w:hAnsi="Arial" w:cs="Arial"/>
          <w:color w:val="1F4E79" w:themeColor="accent1" w:themeShade="80"/>
          <w:sz w:val="32"/>
          <w:szCs w:val="32"/>
          <w:shd w:val="clear" w:color="auto" w:fill="FFFFFF"/>
        </w:rPr>
      </w:pPr>
      <w:r w:rsidRPr="00D34045">
        <w:rPr>
          <w:rFonts w:ascii="Arial" w:hAnsi="Arial" w:cs="Arial"/>
          <w:color w:val="1F4E79" w:themeColor="accent1" w:themeShade="80"/>
          <w:sz w:val="48"/>
          <w:szCs w:val="48"/>
        </w:rPr>
        <w:t>H</w:t>
      </w:r>
      <w:r w:rsidRPr="00D34045">
        <w:rPr>
          <w:rFonts w:ascii="Arial" w:hAnsi="Arial" w:cs="Arial"/>
          <w:color w:val="1F4E79" w:themeColor="accent1" w:themeShade="80"/>
          <w:sz w:val="48"/>
          <w:szCs w:val="48"/>
          <w:vertAlign w:val="subscript"/>
        </w:rPr>
        <w:t>a</w:t>
      </w:r>
      <w:r w:rsidRPr="00D34045">
        <w:rPr>
          <w:rFonts w:ascii="Arial" w:hAnsi="Arial" w:cs="Arial"/>
          <w:color w:val="1F4E79" w:themeColor="accent1" w:themeShade="80"/>
          <w:sz w:val="48"/>
          <w:szCs w:val="48"/>
          <w:shd w:val="clear" w:color="auto" w:fill="FFFFFF"/>
        </w:rPr>
        <w:t xml:space="preserve"> </w:t>
      </w:r>
      <w:r w:rsidRPr="00D34045">
        <w:rPr>
          <w:rFonts w:ascii="Arial" w:hAnsi="Arial" w:cs="Arial"/>
          <w:color w:val="1F4E79" w:themeColor="accent1" w:themeShade="80"/>
          <w:sz w:val="32"/>
          <w:szCs w:val="32"/>
          <w:shd w:val="clear" w:color="auto" w:fill="FFFFFF"/>
        </w:rPr>
        <w:t>=</w:t>
      </w:r>
      <w:r>
        <w:rPr>
          <w:rFonts w:ascii="Arial" w:hAnsi="Arial" w:cs="Arial"/>
          <w:color w:val="1F4E79" w:themeColor="accent1" w:themeShade="80"/>
          <w:sz w:val="32"/>
          <w:szCs w:val="32"/>
          <w:shd w:val="clear" w:color="auto" w:fill="FFFFFF"/>
        </w:rPr>
        <w:t xml:space="preserve"> relation </w:t>
      </w:r>
    </w:p>
    <w:tbl>
      <w:tblPr>
        <w:tblStyle w:val="TableGrid"/>
        <w:tblW w:w="0" w:type="auto"/>
        <w:tblLook w:val="04A0" w:firstRow="1" w:lastRow="0" w:firstColumn="1" w:lastColumn="0" w:noHBand="0" w:noVBand="1"/>
      </w:tblPr>
      <w:tblGrid>
        <w:gridCol w:w="3116"/>
        <w:gridCol w:w="3117"/>
        <w:gridCol w:w="3117"/>
      </w:tblGrid>
      <w:tr w:rsidR="00DF7819" w:rsidRPr="003A68FA" w:rsidDel="00A0551A" w:rsidTr="00DF7819">
        <w:trPr>
          <w:del w:id="19" w:author="DELL" w:date="2020-07-17T01:09:00Z"/>
        </w:trPr>
        <w:tc>
          <w:tcPr>
            <w:tcW w:w="3116" w:type="dxa"/>
          </w:tcPr>
          <w:p w:rsidR="00DF7819" w:rsidRPr="003A68FA" w:rsidDel="00A0551A" w:rsidRDefault="00DF7819" w:rsidP="00A0551A">
            <w:pPr>
              <w:jc w:val="both"/>
              <w:rPr>
                <w:del w:id="20" w:author="DELL" w:date="2020-07-17T01:09:00Z"/>
                <w:rFonts w:ascii="Arial" w:eastAsia="Times New Roman" w:hAnsi="Arial" w:cs="Arial"/>
                <w:color w:val="1F4E79" w:themeColor="accent1" w:themeShade="80"/>
                <w:sz w:val="32"/>
                <w:szCs w:val="32"/>
                <w:rPrChange w:id="21" w:author="DELL" w:date="2020-07-17T01:02:00Z">
                  <w:rPr>
                    <w:del w:id="22" w:author="DELL" w:date="2020-07-17T01:09:00Z"/>
                    <w:rFonts w:ascii="Arial" w:eastAsia="Times New Roman" w:hAnsi="Arial" w:cs="Arial"/>
                    <w:sz w:val="32"/>
                    <w:szCs w:val="32"/>
                  </w:rPr>
                </w:rPrChange>
              </w:rPr>
            </w:pPr>
            <w:del w:id="23" w:author="DELL" w:date="2020-07-17T01:09:00Z">
              <w:r w:rsidRPr="003A68FA" w:rsidDel="00A0551A">
                <w:rPr>
                  <w:rFonts w:ascii="Arial" w:eastAsia="Times New Roman" w:hAnsi="Arial" w:cs="Arial"/>
                  <w:color w:val="1F4E79" w:themeColor="accent1" w:themeShade="80"/>
                  <w:sz w:val="32"/>
                  <w:szCs w:val="32"/>
                  <w:rPrChange w:id="24" w:author="DELL" w:date="2020-07-17T01:02:00Z">
                    <w:rPr>
                      <w:rFonts w:ascii="Arial" w:eastAsia="Times New Roman" w:hAnsi="Arial" w:cs="Arial"/>
                      <w:sz w:val="32"/>
                      <w:szCs w:val="32"/>
                    </w:rPr>
                  </w:rPrChange>
                </w:rPr>
                <w:delText xml:space="preserve">Observation </w:delText>
              </w:r>
            </w:del>
          </w:p>
        </w:tc>
        <w:tc>
          <w:tcPr>
            <w:tcW w:w="3117" w:type="dxa"/>
          </w:tcPr>
          <w:p w:rsidR="00DF7819" w:rsidRPr="003A68FA" w:rsidDel="00A0551A" w:rsidRDefault="00DF7819" w:rsidP="00DF7819">
            <w:pPr>
              <w:jc w:val="both"/>
              <w:rPr>
                <w:del w:id="25" w:author="DELL" w:date="2020-07-17T01:09:00Z"/>
                <w:rFonts w:ascii="Arial" w:eastAsia="Times New Roman" w:hAnsi="Arial" w:cs="Arial"/>
                <w:color w:val="1F4E79" w:themeColor="accent1" w:themeShade="80"/>
                <w:sz w:val="32"/>
                <w:szCs w:val="32"/>
                <w:rPrChange w:id="26" w:author="DELL" w:date="2020-07-17T01:02:00Z">
                  <w:rPr>
                    <w:del w:id="27" w:author="DELL" w:date="2020-07-17T01:09:00Z"/>
                    <w:rFonts w:ascii="Arial" w:eastAsia="Times New Roman" w:hAnsi="Arial" w:cs="Arial"/>
                    <w:sz w:val="32"/>
                    <w:szCs w:val="32"/>
                  </w:rPr>
                </w:rPrChange>
              </w:rPr>
            </w:pPr>
            <w:del w:id="28" w:author="DELL" w:date="2020-07-17T01:09:00Z">
              <w:r w:rsidRPr="003A68FA" w:rsidDel="00A0551A">
                <w:rPr>
                  <w:rFonts w:ascii="Arial" w:eastAsia="Times New Roman" w:hAnsi="Arial" w:cs="Arial"/>
                  <w:color w:val="1F4E79" w:themeColor="accent1" w:themeShade="80"/>
                  <w:sz w:val="32"/>
                  <w:szCs w:val="32"/>
                  <w:rPrChange w:id="29" w:author="DELL" w:date="2020-07-17T01:02:00Z">
                    <w:rPr>
                      <w:rFonts w:ascii="Arial" w:eastAsia="Times New Roman" w:hAnsi="Arial" w:cs="Arial"/>
                      <w:sz w:val="32"/>
                      <w:szCs w:val="32"/>
                    </w:rPr>
                  </w:rPrChange>
                </w:rPr>
                <w:delText xml:space="preserve">Expected </w:delText>
              </w:r>
            </w:del>
          </w:p>
        </w:tc>
        <w:tc>
          <w:tcPr>
            <w:tcW w:w="3117" w:type="dxa"/>
          </w:tcPr>
          <w:p w:rsidR="00DF7819" w:rsidRPr="003A68FA" w:rsidDel="00A0551A" w:rsidRDefault="00DF7819" w:rsidP="00DF7819">
            <w:pPr>
              <w:jc w:val="both"/>
              <w:rPr>
                <w:del w:id="30" w:author="DELL" w:date="2020-07-17T01:09:00Z"/>
                <w:rFonts w:ascii="Arial" w:eastAsia="Times New Roman" w:hAnsi="Arial" w:cs="Arial"/>
                <w:color w:val="1F4E79" w:themeColor="accent1" w:themeShade="80"/>
                <w:sz w:val="32"/>
                <w:szCs w:val="32"/>
                <w:rPrChange w:id="31" w:author="DELL" w:date="2020-07-17T01:02:00Z">
                  <w:rPr>
                    <w:del w:id="32" w:author="DELL" w:date="2020-07-17T01:09:00Z"/>
                    <w:rFonts w:ascii="Arial" w:eastAsia="Times New Roman" w:hAnsi="Arial" w:cs="Arial"/>
                    <w:sz w:val="32"/>
                    <w:szCs w:val="32"/>
                  </w:rPr>
                </w:rPrChange>
              </w:rPr>
            </w:pPr>
            <w:del w:id="33" w:author="DELL" w:date="2020-07-17T01:09:00Z">
              <w:r w:rsidRPr="003A68FA" w:rsidDel="00A0551A">
                <w:rPr>
                  <w:rFonts w:ascii="Arial" w:eastAsia="Times New Roman" w:hAnsi="Arial" w:cs="Arial"/>
                  <w:color w:val="1F4E79" w:themeColor="accent1" w:themeShade="80"/>
                  <w:sz w:val="32"/>
                  <w:szCs w:val="32"/>
                  <w:rPrChange w:id="34" w:author="DELL" w:date="2020-07-17T01:02:00Z">
                    <w:rPr>
                      <w:rFonts w:ascii="Arial" w:eastAsia="Times New Roman" w:hAnsi="Arial" w:cs="Arial"/>
                      <w:sz w:val="32"/>
                      <w:szCs w:val="32"/>
                    </w:rPr>
                  </w:rPrChange>
                </w:rPr>
                <w:delText>(O-E)</w:delText>
              </w:r>
              <w:r w:rsidRPr="003A68FA" w:rsidDel="00A0551A">
                <w:rPr>
                  <w:rFonts w:ascii="Arial" w:eastAsia="Times New Roman" w:hAnsi="Arial" w:cs="Arial"/>
                  <w:color w:val="1F4E79" w:themeColor="accent1" w:themeShade="80"/>
                  <w:sz w:val="32"/>
                  <w:szCs w:val="32"/>
                  <w:vertAlign w:val="superscript"/>
                  <w:rPrChange w:id="35" w:author="DELL" w:date="2020-07-17T01:02:00Z">
                    <w:rPr>
                      <w:rFonts w:ascii="Arial" w:eastAsia="Times New Roman" w:hAnsi="Arial" w:cs="Arial"/>
                      <w:sz w:val="32"/>
                      <w:szCs w:val="32"/>
                      <w:vertAlign w:val="superscript"/>
                    </w:rPr>
                  </w:rPrChange>
                </w:rPr>
                <w:delText>2</w:delText>
              </w:r>
              <w:r w:rsidRPr="003A68FA" w:rsidDel="00A0551A">
                <w:rPr>
                  <w:rFonts w:ascii="Arial" w:eastAsia="Times New Roman" w:hAnsi="Arial" w:cs="Arial"/>
                  <w:color w:val="1F4E79" w:themeColor="accent1" w:themeShade="80"/>
                  <w:sz w:val="32"/>
                  <w:szCs w:val="32"/>
                  <w:rPrChange w:id="36" w:author="DELL" w:date="2020-07-17T01:02:00Z">
                    <w:rPr>
                      <w:rFonts w:ascii="Arial" w:eastAsia="Times New Roman" w:hAnsi="Arial" w:cs="Arial"/>
                      <w:sz w:val="32"/>
                      <w:szCs w:val="32"/>
                    </w:rPr>
                  </w:rPrChange>
                </w:rPr>
                <w:delText xml:space="preserve"> / </w:delText>
              </w:r>
            </w:del>
          </w:p>
        </w:tc>
      </w:tr>
      <w:tr w:rsidR="00DF7819" w:rsidRPr="003A68FA" w:rsidDel="00A0551A" w:rsidTr="00DF7819">
        <w:trPr>
          <w:del w:id="37" w:author="DELL" w:date="2020-07-17T01:09:00Z"/>
        </w:trPr>
        <w:tc>
          <w:tcPr>
            <w:tcW w:w="3116" w:type="dxa"/>
          </w:tcPr>
          <w:p w:rsidR="00DF7819" w:rsidRPr="003A68FA" w:rsidDel="00A0551A" w:rsidRDefault="00DF7819" w:rsidP="00DF7819">
            <w:pPr>
              <w:jc w:val="both"/>
              <w:rPr>
                <w:del w:id="38" w:author="DELL" w:date="2020-07-17T01:09:00Z"/>
                <w:rFonts w:ascii="Arial" w:eastAsia="Times New Roman" w:hAnsi="Arial" w:cs="Arial"/>
                <w:color w:val="1F4E79" w:themeColor="accent1" w:themeShade="80"/>
                <w:sz w:val="32"/>
                <w:szCs w:val="32"/>
                <w:rPrChange w:id="39" w:author="DELL" w:date="2020-07-17T01:02:00Z">
                  <w:rPr>
                    <w:del w:id="4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41" w:author="DELL" w:date="2020-07-17T01:09:00Z"/>
                <w:rFonts w:ascii="Arial" w:eastAsia="Times New Roman" w:hAnsi="Arial" w:cs="Arial"/>
                <w:color w:val="1F4E79" w:themeColor="accent1" w:themeShade="80"/>
                <w:sz w:val="32"/>
                <w:szCs w:val="32"/>
                <w:rPrChange w:id="42" w:author="DELL" w:date="2020-07-17T01:02:00Z">
                  <w:rPr>
                    <w:del w:id="4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44" w:author="DELL" w:date="2020-07-17T01:09:00Z"/>
                <w:rFonts w:ascii="Arial" w:eastAsia="Times New Roman" w:hAnsi="Arial" w:cs="Arial"/>
                <w:color w:val="1F4E79" w:themeColor="accent1" w:themeShade="80"/>
                <w:sz w:val="32"/>
                <w:szCs w:val="32"/>
                <w:rPrChange w:id="45" w:author="DELL" w:date="2020-07-17T01:02:00Z">
                  <w:rPr>
                    <w:del w:id="46" w:author="DELL" w:date="2020-07-17T01:09:00Z"/>
                    <w:rFonts w:ascii="Arial" w:eastAsia="Times New Roman" w:hAnsi="Arial" w:cs="Arial"/>
                    <w:sz w:val="32"/>
                    <w:szCs w:val="32"/>
                  </w:rPr>
                </w:rPrChange>
              </w:rPr>
            </w:pPr>
          </w:p>
        </w:tc>
      </w:tr>
      <w:tr w:rsidR="00DF7819" w:rsidRPr="003A68FA" w:rsidDel="00A0551A" w:rsidTr="00DF7819">
        <w:trPr>
          <w:del w:id="47" w:author="DELL" w:date="2020-07-17T01:09:00Z"/>
        </w:trPr>
        <w:tc>
          <w:tcPr>
            <w:tcW w:w="3116" w:type="dxa"/>
          </w:tcPr>
          <w:p w:rsidR="00DF7819" w:rsidRPr="003A68FA" w:rsidDel="00A0551A" w:rsidRDefault="00DF7819" w:rsidP="00DF7819">
            <w:pPr>
              <w:jc w:val="both"/>
              <w:rPr>
                <w:del w:id="48" w:author="DELL" w:date="2020-07-17T01:09:00Z"/>
                <w:rFonts w:ascii="Arial" w:eastAsia="Times New Roman" w:hAnsi="Arial" w:cs="Arial"/>
                <w:color w:val="1F4E79" w:themeColor="accent1" w:themeShade="80"/>
                <w:sz w:val="32"/>
                <w:szCs w:val="32"/>
                <w:rPrChange w:id="49" w:author="DELL" w:date="2020-07-17T01:02:00Z">
                  <w:rPr>
                    <w:del w:id="5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51" w:author="DELL" w:date="2020-07-17T01:09:00Z"/>
                <w:rFonts w:ascii="Arial" w:eastAsia="Times New Roman" w:hAnsi="Arial" w:cs="Arial"/>
                <w:color w:val="1F4E79" w:themeColor="accent1" w:themeShade="80"/>
                <w:sz w:val="32"/>
                <w:szCs w:val="32"/>
                <w:rPrChange w:id="52" w:author="DELL" w:date="2020-07-17T01:02:00Z">
                  <w:rPr>
                    <w:del w:id="5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54" w:author="DELL" w:date="2020-07-17T01:09:00Z"/>
                <w:rFonts w:ascii="Arial" w:eastAsia="Times New Roman" w:hAnsi="Arial" w:cs="Arial"/>
                <w:color w:val="1F4E79" w:themeColor="accent1" w:themeShade="80"/>
                <w:sz w:val="32"/>
                <w:szCs w:val="32"/>
                <w:rPrChange w:id="55" w:author="DELL" w:date="2020-07-17T01:02:00Z">
                  <w:rPr>
                    <w:del w:id="56" w:author="DELL" w:date="2020-07-17T01:09:00Z"/>
                    <w:rFonts w:ascii="Arial" w:eastAsia="Times New Roman" w:hAnsi="Arial" w:cs="Arial"/>
                    <w:sz w:val="32"/>
                    <w:szCs w:val="32"/>
                  </w:rPr>
                </w:rPrChange>
              </w:rPr>
            </w:pPr>
          </w:p>
        </w:tc>
      </w:tr>
      <w:tr w:rsidR="00DF7819" w:rsidRPr="003A68FA" w:rsidDel="00A0551A" w:rsidTr="00DF7819">
        <w:trPr>
          <w:del w:id="57" w:author="DELL" w:date="2020-07-17T01:09:00Z"/>
        </w:trPr>
        <w:tc>
          <w:tcPr>
            <w:tcW w:w="3116" w:type="dxa"/>
          </w:tcPr>
          <w:p w:rsidR="00DF7819" w:rsidRPr="003A68FA" w:rsidDel="00A0551A" w:rsidRDefault="00DF7819" w:rsidP="00DF7819">
            <w:pPr>
              <w:jc w:val="both"/>
              <w:rPr>
                <w:del w:id="58" w:author="DELL" w:date="2020-07-17T01:09:00Z"/>
                <w:rFonts w:ascii="Arial" w:eastAsia="Times New Roman" w:hAnsi="Arial" w:cs="Arial"/>
                <w:color w:val="1F4E79" w:themeColor="accent1" w:themeShade="80"/>
                <w:sz w:val="32"/>
                <w:szCs w:val="32"/>
                <w:rPrChange w:id="59" w:author="DELL" w:date="2020-07-17T01:02:00Z">
                  <w:rPr>
                    <w:del w:id="6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61" w:author="DELL" w:date="2020-07-17T01:09:00Z"/>
                <w:rFonts w:ascii="Arial" w:eastAsia="Times New Roman" w:hAnsi="Arial" w:cs="Arial"/>
                <w:color w:val="1F4E79" w:themeColor="accent1" w:themeShade="80"/>
                <w:sz w:val="32"/>
                <w:szCs w:val="32"/>
                <w:rPrChange w:id="62" w:author="DELL" w:date="2020-07-17T01:02:00Z">
                  <w:rPr>
                    <w:del w:id="6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64" w:author="DELL" w:date="2020-07-17T01:09:00Z"/>
                <w:rFonts w:ascii="Arial" w:eastAsia="Times New Roman" w:hAnsi="Arial" w:cs="Arial"/>
                <w:color w:val="1F4E79" w:themeColor="accent1" w:themeShade="80"/>
                <w:sz w:val="32"/>
                <w:szCs w:val="32"/>
                <w:rPrChange w:id="65" w:author="DELL" w:date="2020-07-17T01:02:00Z">
                  <w:rPr>
                    <w:del w:id="66" w:author="DELL" w:date="2020-07-17T01:09:00Z"/>
                    <w:rFonts w:ascii="Arial" w:eastAsia="Times New Roman" w:hAnsi="Arial" w:cs="Arial"/>
                    <w:sz w:val="32"/>
                    <w:szCs w:val="32"/>
                  </w:rPr>
                </w:rPrChange>
              </w:rPr>
            </w:pPr>
          </w:p>
        </w:tc>
      </w:tr>
      <w:tr w:rsidR="00DF7819" w:rsidRPr="003A68FA" w:rsidDel="00A0551A" w:rsidTr="00DF7819">
        <w:trPr>
          <w:del w:id="67" w:author="DELL" w:date="2020-07-17T01:09:00Z"/>
        </w:trPr>
        <w:tc>
          <w:tcPr>
            <w:tcW w:w="3116" w:type="dxa"/>
          </w:tcPr>
          <w:p w:rsidR="00DF7819" w:rsidRPr="003A68FA" w:rsidDel="00A0551A" w:rsidRDefault="00DF7819" w:rsidP="00DF7819">
            <w:pPr>
              <w:jc w:val="both"/>
              <w:rPr>
                <w:del w:id="68" w:author="DELL" w:date="2020-07-17T01:09:00Z"/>
                <w:rFonts w:ascii="Arial" w:eastAsia="Times New Roman" w:hAnsi="Arial" w:cs="Arial"/>
                <w:color w:val="1F4E79" w:themeColor="accent1" w:themeShade="80"/>
                <w:sz w:val="32"/>
                <w:szCs w:val="32"/>
                <w:rPrChange w:id="69" w:author="DELL" w:date="2020-07-17T01:02:00Z">
                  <w:rPr>
                    <w:del w:id="7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71" w:author="DELL" w:date="2020-07-17T01:09:00Z"/>
                <w:rFonts w:ascii="Arial" w:eastAsia="Times New Roman" w:hAnsi="Arial" w:cs="Arial"/>
                <w:color w:val="1F4E79" w:themeColor="accent1" w:themeShade="80"/>
                <w:sz w:val="32"/>
                <w:szCs w:val="32"/>
                <w:rPrChange w:id="72" w:author="DELL" w:date="2020-07-17T01:02:00Z">
                  <w:rPr>
                    <w:del w:id="7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74" w:author="DELL" w:date="2020-07-17T01:09:00Z"/>
                <w:rFonts w:ascii="Arial" w:eastAsia="Times New Roman" w:hAnsi="Arial" w:cs="Arial"/>
                <w:color w:val="1F4E79" w:themeColor="accent1" w:themeShade="80"/>
                <w:sz w:val="32"/>
                <w:szCs w:val="32"/>
                <w:rPrChange w:id="75" w:author="DELL" w:date="2020-07-17T01:02:00Z">
                  <w:rPr>
                    <w:del w:id="76" w:author="DELL" w:date="2020-07-17T01:09:00Z"/>
                    <w:rFonts w:ascii="Arial" w:eastAsia="Times New Roman" w:hAnsi="Arial" w:cs="Arial"/>
                    <w:sz w:val="32"/>
                    <w:szCs w:val="32"/>
                  </w:rPr>
                </w:rPrChange>
              </w:rPr>
            </w:pPr>
          </w:p>
        </w:tc>
      </w:tr>
      <w:tr w:rsidR="00DF7819" w:rsidRPr="003A68FA" w:rsidDel="00A0551A" w:rsidTr="00DF7819">
        <w:trPr>
          <w:del w:id="77" w:author="DELL" w:date="2020-07-17T01:09:00Z"/>
        </w:trPr>
        <w:tc>
          <w:tcPr>
            <w:tcW w:w="3116" w:type="dxa"/>
          </w:tcPr>
          <w:p w:rsidR="00DF7819" w:rsidRPr="003A68FA" w:rsidDel="00A0551A" w:rsidRDefault="00DF7819" w:rsidP="00DF7819">
            <w:pPr>
              <w:jc w:val="both"/>
              <w:rPr>
                <w:del w:id="78" w:author="DELL" w:date="2020-07-17T01:09:00Z"/>
                <w:rFonts w:ascii="Arial" w:eastAsia="Times New Roman" w:hAnsi="Arial" w:cs="Arial"/>
                <w:color w:val="1F4E79" w:themeColor="accent1" w:themeShade="80"/>
                <w:sz w:val="32"/>
                <w:szCs w:val="32"/>
                <w:rPrChange w:id="79" w:author="DELL" w:date="2020-07-17T01:02:00Z">
                  <w:rPr>
                    <w:del w:id="8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81" w:author="DELL" w:date="2020-07-17T01:09:00Z"/>
                <w:rFonts w:ascii="Arial" w:eastAsia="Times New Roman" w:hAnsi="Arial" w:cs="Arial"/>
                <w:color w:val="1F4E79" w:themeColor="accent1" w:themeShade="80"/>
                <w:sz w:val="32"/>
                <w:szCs w:val="32"/>
                <w:rPrChange w:id="82" w:author="DELL" w:date="2020-07-17T01:02:00Z">
                  <w:rPr>
                    <w:del w:id="8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84" w:author="DELL" w:date="2020-07-17T01:09:00Z"/>
                <w:rFonts w:ascii="Arial" w:eastAsia="Times New Roman" w:hAnsi="Arial" w:cs="Arial"/>
                <w:color w:val="1F4E79" w:themeColor="accent1" w:themeShade="80"/>
                <w:sz w:val="32"/>
                <w:szCs w:val="32"/>
                <w:rPrChange w:id="85" w:author="DELL" w:date="2020-07-17T01:02:00Z">
                  <w:rPr>
                    <w:del w:id="86" w:author="DELL" w:date="2020-07-17T01:09:00Z"/>
                    <w:rFonts w:ascii="Arial" w:eastAsia="Times New Roman" w:hAnsi="Arial" w:cs="Arial"/>
                    <w:sz w:val="32"/>
                    <w:szCs w:val="32"/>
                  </w:rPr>
                </w:rPrChange>
              </w:rPr>
            </w:pPr>
          </w:p>
        </w:tc>
      </w:tr>
      <w:tr w:rsidR="00DF7819" w:rsidRPr="003A68FA" w:rsidDel="00A0551A" w:rsidTr="00DF7819">
        <w:trPr>
          <w:del w:id="87" w:author="DELL" w:date="2020-07-17T01:09:00Z"/>
        </w:trPr>
        <w:tc>
          <w:tcPr>
            <w:tcW w:w="3116" w:type="dxa"/>
          </w:tcPr>
          <w:p w:rsidR="00DF7819" w:rsidRPr="003A68FA" w:rsidDel="00A0551A" w:rsidRDefault="00DF7819" w:rsidP="00DF7819">
            <w:pPr>
              <w:jc w:val="both"/>
              <w:rPr>
                <w:del w:id="88" w:author="DELL" w:date="2020-07-17T01:09:00Z"/>
                <w:rFonts w:ascii="Arial" w:eastAsia="Times New Roman" w:hAnsi="Arial" w:cs="Arial"/>
                <w:color w:val="1F4E79" w:themeColor="accent1" w:themeShade="80"/>
                <w:sz w:val="32"/>
                <w:szCs w:val="32"/>
                <w:rPrChange w:id="89" w:author="DELL" w:date="2020-07-17T01:02:00Z">
                  <w:rPr>
                    <w:del w:id="9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91" w:author="DELL" w:date="2020-07-17T01:09:00Z"/>
                <w:rFonts w:ascii="Arial" w:eastAsia="Times New Roman" w:hAnsi="Arial" w:cs="Arial"/>
                <w:color w:val="1F4E79" w:themeColor="accent1" w:themeShade="80"/>
                <w:sz w:val="32"/>
                <w:szCs w:val="32"/>
                <w:rPrChange w:id="92" w:author="DELL" w:date="2020-07-17T01:02:00Z">
                  <w:rPr>
                    <w:del w:id="9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94" w:author="DELL" w:date="2020-07-17T01:09:00Z"/>
                <w:rFonts w:ascii="Arial" w:eastAsia="Times New Roman" w:hAnsi="Arial" w:cs="Arial"/>
                <w:color w:val="1F4E79" w:themeColor="accent1" w:themeShade="80"/>
                <w:sz w:val="32"/>
                <w:szCs w:val="32"/>
                <w:rPrChange w:id="95" w:author="DELL" w:date="2020-07-17T01:02:00Z">
                  <w:rPr>
                    <w:del w:id="96" w:author="DELL" w:date="2020-07-17T01:09:00Z"/>
                    <w:rFonts w:ascii="Arial" w:eastAsia="Times New Roman" w:hAnsi="Arial" w:cs="Arial"/>
                    <w:sz w:val="32"/>
                    <w:szCs w:val="32"/>
                  </w:rPr>
                </w:rPrChange>
              </w:rPr>
            </w:pPr>
          </w:p>
        </w:tc>
      </w:tr>
      <w:tr w:rsidR="00DF7819" w:rsidRPr="003A68FA" w:rsidDel="00A0551A" w:rsidTr="00DF7819">
        <w:trPr>
          <w:del w:id="97" w:author="DELL" w:date="2020-07-17T01:09:00Z"/>
        </w:trPr>
        <w:tc>
          <w:tcPr>
            <w:tcW w:w="3116" w:type="dxa"/>
          </w:tcPr>
          <w:p w:rsidR="00DF7819" w:rsidRPr="003A68FA" w:rsidDel="00A0551A" w:rsidRDefault="00DF7819" w:rsidP="00DF7819">
            <w:pPr>
              <w:jc w:val="both"/>
              <w:rPr>
                <w:del w:id="98" w:author="DELL" w:date="2020-07-17T01:09:00Z"/>
                <w:rFonts w:ascii="Arial" w:eastAsia="Times New Roman" w:hAnsi="Arial" w:cs="Arial"/>
                <w:color w:val="1F4E79" w:themeColor="accent1" w:themeShade="80"/>
                <w:sz w:val="32"/>
                <w:szCs w:val="32"/>
                <w:rPrChange w:id="99" w:author="DELL" w:date="2020-07-17T01:02:00Z">
                  <w:rPr>
                    <w:del w:id="100"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101" w:author="DELL" w:date="2020-07-17T01:09:00Z"/>
                <w:rFonts w:ascii="Arial" w:eastAsia="Times New Roman" w:hAnsi="Arial" w:cs="Arial"/>
                <w:color w:val="1F4E79" w:themeColor="accent1" w:themeShade="80"/>
                <w:sz w:val="32"/>
                <w:szCs w:val="32"/>
                <w:rPrChange w:id="102" w:author="DELL" w:date="2020-07-17T01:02:00Z">
                  <w:rPr>
                    <w:del w:id="103" w:author="DELL" w:date="2020-07-17T01:09:00Z"/>
                    <w:rFonts w:ascii="Arial" w:eastAsia="Times New Roman" w:hAnsi="Arial" w:cs="Arial"/>
                    <w:sz w:val="32"/>
                    <w:szCs w:val="32"/>
                  </w:rPr>
                </w:rPrChange>
              </w:rPr>
            </w:pPr>
          </w:p>
        </w:tc>
        <w:tc>
          <w:tcPr>
            <w:tcW w:w="3117" w:type="dxa"/>
          </w:tcPr>
          <w:p w:rsidR="00DF7819" w:rsidRPr="003A68FA" w:rsidDel="00A0551A" w:rsidRDefault="00DF7819" w:rsidP="00DF7819">
            <w:pPr>
              <w:jc w:val="both"/>
              <w:rPr>
                <w:del w:id="104" w:author="DELL" w:date="2020-07-17T01:09:00Z"/>
                <w:rFonts w:ascii="Arial" w:eastAsia="Times New Roman" w:hAnsi="Arial" w:cs="Arial"/>
                <w:color w:val="1F4E79" w:themeColor="accent1" w:themeShade="80"/>
                <w:sz w:val="32"/>
                <w:szCs w:val="32"/>
                <w:rPrChange w:id="105" w:author="DELL" w:date="2020-07-17T01:02:00Z">
                  <w:rPr>
                    <w:del w:id="106" w:author="DELL" w:date="2020-07-17T01:09:00Z"/>
                    <w:rFonts w:ascii="Arial" w:eastAsia="Times New Roman" w:hAnsi="Arial" w:cs="Arial"/>
                    <w:sz w:val="32"/>
                    <w:szCs w:val="32"/>
                  </w:rPr>
                </w:rPrChange>
              </w:rPr>
            </w:pPr>
          </w:p>
        </w:tc>
      </w:tr>
    </w:tbl>
    <w:p w:rsidR="003A68FA" w:rsidRPr="00DF7819" w:rsidDel="003A68FA" w:rsidRDefault="003A68FA" w:rsidP="00DF7819">
      <w:pPr>
        <w:spacing w:after="0" w:line="240" w:lineRule="auto"/>
        <w:jc w:val="both"/>
        <w:rPr>
          <w:del w:id="107" w:author="DELL" w:date="2020-07-17T01:02:00Z"/>
          <w:rFonts w:ascii="Arial" w:eastAsia="Times New Roman" w:hAnsi="Arial" w:cs="Arial"/>
          <w:sz w:val="32"/>
          <w:szCs w:val="32"/>
        </w:rPr>
      </w:pPr>
    </w:p>
    <w:p w:rsidR="003A68FA" w:rsidRPr="003A68FA" w:rsidDel="00A0551A" w:rsidRDefault="003A68FA" w:rsidP="005C3CEA">
      <w:pPr>
        <w:rPr>
          <w:del w:id="108" w:author="DELL" w:date="2020-07-17T01:05:00Z"/>
          <w:rFonts w:ascii="Arial" w:hAnsi="Arial" w:cs="Arial"/>
          <w:color w:val="1F4E79" w:themeColor="accent1" w:themeShade="80"/>
          <w:sz w:val="32"/>
          <w:szCs w:val="32"/>
        </w:rPr>
      </w:pPr>
    </w:p>
    <w:p w:rsidR="00A93A85" w:rsidDel="00A0551A" w:rsidRDefault="00A93A85" w:rsidP="005C3CEA">
      <w:pPr>
        <w:rPr>
          <w:del w:id="109" w:author="DELL" w:date="2020-07-17T01:09:00Z"/>
          <w:rFonts w:ascii="Arial" w:hAnsi="Arial" w:cs="Arial"/>
          <w:sz w:val="32"/>
          <w:szCs w:val="32"/>
        </w:rPr>
      </w:pPr>
    </w:p>
    <w:p w:rsidR="00A0551A" w:rsidRPr="00A0551A" w:rsidDel="00A0551A" w:rsidRDefault="00A0551A" w:rsidP="005C3CEA">
      <w:pPr>
        <w:rPr>
          <w:del w:id="110" w:author="DELL" w:date="2020-07-17T01:08:00Z"/>
          <w:rFonts w:ascii="Arial" w:hAnsi="Arial" w:cs="Arial"/>
          <w:sz w:val="32"/>
          <w:szCs w:val="32"/>
          <w:rPrChange w:id="111" w:author="DELL" w:date="2020-07-17T01:08:00Z">
            <w:rPr>
              <w:del w:id="112" w:author="DELL" w:date="2020-07-17T01:08:00Z"/>
              <w:rFonts w:ascii="Arial" w:hAnsi="Arial" w:cs="Arial"/>
              <w:color w:val="1F4E79" w:themeColor="accent1" w:themeShade="80"/>
              <w:sz w:val="32"/>
              <w:szCs w:val="32"/>
            </w:rPr>
          </w:rPrChange>
        </w:rPr>
      </w:pPr>
    </w:p>
    <w:p w:rsidR="00451031" w:rsidRPr="00451031" w:rsidDel="00A0551A" w:rsidRDefault="00451031" w:rsidP="005C3CEA">
      <w:pPr>
        <w:rPr>
          <w:del w:id="113" w:author="DELL" w:date="2020-07-17T01:08:00Z"/>
          <w:rFonts w:ascii="Arial" w:hAnsi="Arial" w:cs="Arial"/>
          <w:sz w:val="32"/>
          <w:szCs w:val="32"/>
        </w:rPr>
      </w:pPr>
    </w:p>
    <w:p w:rsidR="008D6FDA" w:rsidRPr="008D6FDA" w:rsidDel="00A0551A" w:rsidRDefault="008D6FDA" w:rsidP="005C3CEA">
      <w:pPr>
        <w:rPr>
          <w:del w:id="114" w:author="DELL" w:date="2020-07-17T01:09:00Z"/>
          <w:rFonts w:ascii="Arial" w:hAnsi="Arial" w:cs="Arial"/>
          <w:color w:val="333333"/>
          <w:sz w:val="32"/>
          <w:szCs w:val="32"/>
          <w:shd w:val="clear" w:color="auto" w:fill="FFFFFF"/>
        </w:rPr>
      </w:pPr>
    </w:p>
    <w:p w:rsidR="005272C3" w:rsidDel="00A0551A" w:rsidRDefault="005272C3" w:rsidP="005C3CEA">
      <w:pPr>
        <w:rPr>
          <w:del w:id="115" w:author="DELL" w:date="2020-07-17T01:09:00Z"/>
          <w:rFonts w:ascii="Arial" w:hAnsi="Arial" w:cs="Arial"/>
          <w:color w:val="1F4E79" w:themeColor="accent1" w:themeShade="80"/>
          <w:sz w:val="32"/>
          <w:szCs w:val="32"/>
        </w:rPr>
      </w:pPr>
    </w:p>
    <w:p w:rsidR="00A0551A" w:rsidRDefault="005272C3" w:rsidP="005C3CEA">
      <w:pPr>
        <w:rPr>
          <w:ins w:id="116" w:author="DELL" w:date="2020-07-17T01:09:00Z"/>
          <w:rFonts w:ascii="Arial" w:hAnsi="Arial" w:cs="Arial"/>
          <w:color w:val="1F4E79" w:themeColor="accent1" w:themeShade="80"/>
          <w:sz w:val="32"/>
          <w:szCs w:val="32"/>
        </w:rPr>
      </w:pPr>
      <w:del w:id="117" w:author="DELL" w:date="2020-07-17T01:09:00Z">
        <w:r w:rsidDel="00A0551A">
          <w:rPr>
            <w:rFonts w:ascii="Arial" w:hAnsi="Arial" w:cs="Arial"/>
            <w:color w:val="1F4E79" w:themeColor="accent1" w:themeShade="80"/>
            <w:sz w:val="32"/>
            <w:szCs w:val="32"/>
          </w:rPr>
          <w:delText xml:space="preserve"> </w:delText>
        </w:r>
      </w:del>
    </w:p>
    <w:tbl>
      <w:tblPr>
        <w:tblStyle w:val="TableGrid"/>
        <w:tblW w:w="0" w:type="auto"/>
        <w:tblLook w:val="04A0" w:firstRow="1" w:lastRow="0" w:firstColumn="1" w:lastColumn="0" w:noHBand="0" w:noVBand="1"/>
      </w:tblPr>
      <w:tblGrid>
        <w:gridCol w:w="3116"/>
        <w:gridCol w:w="3117"/>
        <w:gridCol w:w="3117"/>
      </w:tblGrid>
      <w:tr w:rsidR="00A0551A" w:rsidRPr="003A68FA" w:rsidTr="00E13FA8">
        <w:trPr>
          <w:ins w:id="118" w:author="DELL" w:date="2020-07-17T01:09:00Z"/>
        </w:trPr>
        <w:tc>
          <w:tcPr>
            <w:tcW w:w="3116" w:type="dxa"/>
          </w:tcPr>
          <w:p w:rsidR="00A0551A" w:rsidRPr="00B5056B" w:rsidRDefault="00A0551A" w:rsidP="00E13FA8">
            <w:pPr>
              <w:jc w:val="both"/>
              <w:rPr>
                <w:ins w:id="119" w:author="DELL" w:date="2020-07-17T01:09:00Z"/>
                <w:rFonts w:ascii="Arial" w:eastAsia="Times New Roman" w:hAnsi="Arial" w:cs="Arial"/>
                <w:color w:val="1F4E79" w:themeColor="accent1" w:themeShade="80"/>
                <w:sz w:val="32"/>
                <w:szCs w:val="32"/>
              </w:rPr>
            </w:pPr>
            <w:ins w:id="120" w:author="DELL" w:date="2020-07-17T01:09:00Z">
              <w:r w:rsidRPr="00B5056B">
                <w:rPr>
                  <w:rFonts w:ascii="Arial" w:eastAsia="Times New Roman" w:hAnsi="Arial" w:cs="Arial"/>
                  <w:color w:val="1F4E79" w:themeColor="accent1" w:themeShade="80"/>
                  <w:sz w:val="32"/>
                  <w:szCs w:val="32"/>
                </w:rPr>
                <w:t xml:space="preserve">Observation </w:t>
              </w:r>
            </w:ins>
          </w:p>
        </w:tc>
        <w:tc>
          <w:tcPr>
            <w:tcW w:w="3117" w:type="dxa"/>
          </w:tcPr>
          <w:p w:rsidR="00A0551A" w:rsidRPr="00B5056B" w:rsidRDefault="00A0551A" w:rsidP="00E13FA8">
            <w:pPr>
              <w:jc w:val="both"/>
              <w:rPr>
                <w:ins w:id="121" w:author="DELL" w:date="2020-07-17T01:09:00Z"/>
                <w:rFonts w:ascii="Arial" w:eastAsia="Times New Roman" w:hAnsi="Arial" w:cs="Arial"/>
                <w:color w:val="1F4E79" w:themeColor="accent1" w:themeShade="80"/>
                <w:sz w:val="32"/>
                <w:szCs w:val="32"/>
              </w:rPr>
            </w:pPr>
            <w:ins w:id="122" w:author="DELL" w:date="2020-07-17T01:09:00Z">
              <w:r w:rsidRPr="00B5056B">
                <w:rPr>
                  <w:rFonts w:ascii="Arial" w:eastAsia="Times New Roman" w:hAnsi="Arial" w:cs="Arial"/>
                  <w:color w:val="1F4E79" w:themeColor="accent1" w:themeShade="80"/>
                  <w:sz w:val="32"/>
                  <w:szCs w:val="32"/>
                </w:rPr>
                <w:t xml:space="preserve">Expected </w:t>
              </w:r>
            </w:ins>
          </w:p>
        </w:tc>
        <w:tc>
          <w:tcPr>
            <w:tcW w:w="3117" w:type="dxa"/>
          </w:tcPr>
          <w:p w:rsidR="00A0551A" w:rsidRPr="00B5056B" w:rsidRDefault="00A0551A" w:rsidP="00E13FA8">
            <w:pPr>
              <w:jc w:val="both"/>
              <w:rPr>
                <w:ins w:id="123" w:author="DELL" w:date="2020-07-17T01:09:00Z"/>
                <w:rFonts w:ascii="Arial" w:eastAsia="Times New Roman" w:hAnsi="Arial" w:cs="Arial"/>
                <w:color w:val="1F4E79" w:themeColor="accent1" w:themeShade="80"/>
                <w:sz w:val="32"/>
                <w:szCs w:val="32"/>
              </w:rPr>
            </w:pPr>
            <w:ins w:id="124" w:author="DELL" w:date="2020-07-17T01:09:00Z">
              <w:r w:rsidRPr="00B5056B">
                <w:rPr>
                  <w:rFonts w:ascii="Arial" w:eastAsia="Times New Roman" w:hAnsi="Arial" w:cs="Arial"/>
                  <w:color w:val="1F4E79" w:themeColor="accent1" w:themeShade="80"/>
                  <w:sz w:val="32"/>
                  <w:szCs w:val="32"/>
                </w:rPr>
                <w:t>(O-E)</w:t>
              </w:r>
              <w:r w:rsidRPr="00B5056B">
                <w:rPr>
                  <w:rFonts w:ascii="Arial" w:eastAsia="Times New Roman" w:hAnsi="Arial" w:cs="Arial"/>
                  <w:color w:val="1F4E79" w:themeColor="accent1" w:themeShade="80"/>
                  <w:sz w:val="32"/>
                  <w:szCs w:val="32"/>
                  <w:vertAlign w:val="superscript"/>
                </w:rPr>
                <w:t>2</w:t>
              </w:r>
              <w:r w:rsidRPr="00B5056B">
                <w:rPr>
                  <w:rFonts w:ascii="Arial" w:eastAsia="Times New Roman" w:hAnsi="Arial" w:cs="Arial"/>
                  <w:color w:val="1F4E79" w:themeColor="accent1" w:themeShade="80"/>
                  <w:sz w:val="32"/>
                  <w:szCs w:val="32"/>
                </w:rPr>
                <w:t xml:space="preserve"> / E</w:t>
              </w:r>
            </w:ins>
          </w:p>
        </w:tc>
      </w:tr>
      <w:tr w:rsidR="00A0551A" w:rsidRPr="003A68FA" w:rsidTr="00E13FA8">
        <w:trPr>
          <w:ins w:id="125" w:author="DELL" w:date="2020-07-17T01:09:00Z"/>
        </w:trPr>
        <w:tc>
          <w:tcPr>
            <w:tcW w:w="3116" w:type="dxa"/>
          </w:tcPr>
          <w:p w:rsidR="00A0551A" w:rsidRPr="00B5056B" w:rsidRDefault="00A0551A" w:rsidP="00E13FA8">
            <w:pPr>
              <w:jc w:val="both"/>
              <w:rPr>
                <w:ins w:id="126" w:author="DELL" w:date="2020-07-17T01:09:00Z"/>
                <w:rFonts w:ascii="Arial" w:eastAsia="Times New Roman" w:hAnsi="Arial" w:cs="Arial"/>
                <w:color w:val="1F4E79" w:themeColor="accent1" w:themeShade="80"/>
                <w:sz w:val="32"/>
                <w:szCs w:val="32"/>
              </w:rPr>
            </w:pPr>
            <w:ins w:id="127" w:author="DELL" w:date="2020-07-17T01:09:00Z">
              <w:r w:rsidRPr="00B5056B">
                <w:rPr>
                  <w:rFonts w:ascii="Arial" w:eastAsia="Times New Roman" w:hAnsi="Arial" w:cs="Arial"/>
                  <w:color w:val="1F4E79" w:themeColor="accent1" w:themeShade="80"/>
                  <w:sz w:val="32"/>
                  <w:szCs w:val="32"/>
                </w:rPr>
                <w:t>18</w:t>
              </w:r>
            </w:ins>
          </w:p>
        </w:tc>
        <w:tc>
          <w:tcPr>
            <w:tcW w:w="3117" w:type="dxa"/>
          </w:tcPr>
          <w:p w:rsidR="00A0551A" w:rsidRPr="00B5056B" w:rsidRDefault="00A0551A" w:rsidP="00E13FA8">
            <w:pPr>
              <w:jc w:val="both"/>
              <w:rPr>
                <w:ins w:id="128" w:author="DELL" w:date="2020-07-17T01:09:00Z"/>
                <w:rFonts w:ascii="Arial" w:eastAsia="Times New Roman" w:hAnsi="Arial" w:cs="Arial"/>
                <w:color w:val="1F4E79" w:themeColor="accent1" w:themeShade="80"/>
                <w:sz w:val="32"/>
                <w:szCs w:val="32"/>
              </w:rPr>
            </w:pPr>
            <w:ins w:id="129" w:author="DELL" w:date="2020-07-17T01:09:00Z">
              <w:r w:rsidRPr="003A68FA">
                <w:rPr>
                  <w:rFonts w:ascii="Arial" w:eastAsia="Times New Roman" w:hAnsi="Arial" w:cs="Arial"/>
                  <w:color w:val="1F4E79" w:themeColor="accent1" w:themeShade="80"/>
                  <w:sz w:val="32"/>
                  <w:szCs w:val="32"/>
                </w:rPr>
                <w:t>12</w:t>
              </w:r>
            </w:ins>
          </w:p>
        </w:tc>
        <w:tc>
          <w:tcPr>
            <w:tcW w:w="3117" w:type="dxa"/>
          </w:tcPr>
          <w:p w:rsidR="00A0551A" w:rsidRPr="00B5056B" w:rsidRDefault="00A0551A" w:rsidP="00E13FA8">
            <w:pPr>
              <w:jc w:val="both"/>
              <w:rPr>
                <w:ins w:id="130" w:author="DELL" w:date="2020-07-17T01:09:00Z"/>
                <w:rFonts w:ascii="Arial" w:eastAsia="Times New Roman" w:hAnsi="Arial" w:cs="Arial"/>
                <w:color w:val="1F4E79" w:themeColor="accent1" w:themeShade="80"/>
                <w:sz w:val="32"/>
                <w:szCs w:val="32"/>
              </w:rPr>
            </w:pPr>
            <w:ins w:id="131" w:author="DELL" w:date="2020-07-17T01:09:00Z">
              <w:r w:rsidRPr="003A68FA">
                <w:rPr>
                  <w:rFonts w:ascii="Arial" w:eastAsia="Times New Roman" w:hAnsi="Arial" w:cs="Arial"/>
                  <w:color w:val="1F4E79" w:themeColor="accent1" w:themeShade="80"/>
                  <w:sz w:val="32"/>
                  <w:szCs w:val="32"/>
                </w:rPr>
                <w:t>3</w:t>
              </w:r>
            </w:ins>
          </w:p>
        </w:tc>
      </w:tr>
      <w:tr w:rsidR="00A0551A" w:rsidRPr="003A68FA" w:rsidTr="00E13FA8">
        <w:trPr>
          <w:ins w:id="132" w:author="DELL" w:date="2020-07-17T01:09:00Z"/>
        </w:trPr>
        <w:tc>
          <w:tcPr>
            <w:tcW w:w="3116" w:type="dxa"/>
          </w:tcPr>
          <w:p w:rsidR="00A0551A" w:rsidRPr="00B5056B" w:rsidRDefault="00A0551A" w:rsidP="00E13FA8">
            <w:pPr>
              <w:jc w:val="both"/>
              <w:rPr>
                <w:ins w:id="133" w:author="DELL" w:date="2020-07-17T01:09:00Z"/>
                <w:rFonts w:ascii="Arial" w:eastAsia="Times New Roman" w:hAnsi="Arial" w:cs="Arial"/>
                <w:color w:val="1F4E79" w:themeColor="accent1" w:themeShade="80"/>
                <w:sz w:val="32"/>
                <w:szCs w:val="32"/>
              </w:rPr>
            </w:pPr>
            <w:ins w:id="134" w:author="DELL" w:date="2020-07-17T01:09:00Z">
              <w:r w:rsidRPr="00B5056B">
                <w:rPr>
                  <w:rFonts w:ascii="Arial" w:eastAsia="Times New Roman" w:hAnsi="Arial" w:cs="Arial"/>
                  <w:color w:val="1F4E79" w:themeColor="accent1" w:themeShade="80"/>
                  <w:sz w:val="32"/>
                  <w:szCs w:val="32"/>
                </w:rPr>
                <w:lastRenderedPageBreak/>
                <w:t>22</w:t>
              </w:r>
            </w:ins>
          </w:p>
        </w:tc>
        <w:tc>
          <w:tcPr>
            <w:tcW w:w="3117" w:type="dxa"/>
          </w:tcPr>
          <w:p w:rsidR="00A0551A" w:rsidRPr="00B5056B" w:rsidRDefault="00A0551A" w:rsidP="00E13FA8">
            <w:pPr>
              <w:jc w:val="both"/>
              <w:rPr>
                <w:ins w:id="135" w:author="DELL" w:date="2020-07-17T01:09:00Z"/>
                <w:rFonts w:ascii="Arial" w:eastAsia="Times New Roman" w:hAnsi="Arial" w:cs="Arial"/>
                <w:color w:val="1F4E79" w:themeColor="accent1" w:themeShade="80"/>
                <w:sz w:val="32"/>
                <w:szCs w:val="32"/>
              </w:rPr>
            </w:pPr>
            <w:ins w:id="136" w:author="DELL" w:date="2020-07-17T01:09:00Z">
              <w:r w:rsidRPr="003A68FA">
                <w:rPr>
                  <w:rFonts w:ascii="Arial" w:eastAsia="Times New Roman" w:hAnsi="Arial" w:cs="Arial"/>
                  <w:color w:val="1F4E79" w:themeColor="accent1" w:themeShade="80"/>
                  <w:sz w:val="32"/>
                  <w:szCs w:val="32"/>
                </w:rPr>
                <w:t>18</w:t>
              </w:r>
            </w:ins>
          </w:p>
        </w:tc>
        <w:tc>
          <w:tcPr>
            <w:tcW w:w="3117" w:type="dxa"/>
          </w:tcPr>
          <w:p w:rsidR="00A0551A" w:rsidRPr="00B5056B" w:rsidRDefault="00A0551A" w:rsidP="00E13FA8">
            <w:pPr>
              <w:jc w:val="both"/>
              <w:rPr>
                <w:ins w:id="137" w:author="DELL" w:date="2020-07-17T01:09:00Z"/>
                <w:rFonts w:ascii="Arial" w:eastAsia="Times New Roman" w:hAnsi="Arial" w:cs="Arial"/>
                <w:color w:val="1F4E79" w:themeColor="accent1" w:themeShade="80"/>
                <w:sz w:val="32"/>
                <w:szCs w:val="32"/>
              </w:rPr>
            </w:pPr>
            <w:ins w:id="138" w:author="DELL" w:date="2020-07-17T01:09:00Z">
              <w:r w:rsidRPr="003A68FA">
                <w:rPr>
                  <w:rFonts w:ascii="Arial" w:eastAsia="Times New Roman" w:hAnsi="Arial" w:cs="Arial"/>
                  <w:color w:val="1F4E79" w:themeColor="accent1" w:themeShade="80"/>
                  <w:sz w:val="32"/>
                  <w:szCs w:val="32"/>
                </w:rPr>
                <w:t>0.89</w:t>
              </w:r>
            </w:ins>
          </w:p>
        </w:tc>
      </w:tr>
      <w:tr w:rsidR="00A0551A" w:rsidRPr="003A68FA" w:rsidTr="00E13FA8">
        <w:trPr>
          <w:ins w:id="139" w:author="DELL" w:date="2020-07-17T01:09:00Z"/>
        </w:trPr>
        <w:tc>
          <w:tcPr>
            <w:tcW w:w="3116" w:type="dxa"/>
          </w:tcPr>
          <w:p w:rsidR="00A0551A" w:rsidRPr="00B5056B" w:rsidRDefault="00A0551A" w:rsidP="00E13FA8">
            <w:pPr>
              <w:jc w:val="both"/>
              <w:rPr>
                <w:ins w:id="140" w:author="DELL" w:date="2020-07-17T01:09:00Z"/>
                <w:rFonts w:ascii="Arial" w:eastAsia="Times New Roman" w:hAnsi="Arial" w:cs="Arial"/>
                <w:color w:val="1F4E79" w:themeColor="accent1" w:themeShade="80"/>
                <w:sz w:val="32"/>
                <w:szCs w:val="32"/>
              </w:rPr>
            </w:pPr>
            <w:ins w:id="141" w:author="DELL" w:date="2020-07-17T01:09:00Z">
              <w:r w:rsidRPr="00B5056B">
                <w:rPr>
                  <w:rFonts w:ascii="Arial" w:eastAsia="Times New Roman" w:hAnsi="Arial" w:cs="Arial"/>
                  <w:color w:val="1F4E79" w:themeColor="accent1" w:themeShade="80"/>
                  <w:sz w:val="32"/>
                  <w:szCs w:val="32"/>
                </w:rPr>
                <w:t>20</w:t>
              </w:r>
            </w:ins>
          </w:p>
        </w:tc>
        <w:tc>
          <w:tcPr>
            <w:tcW w:w="3117" w:type="dxa"/>
          </w:tcPr>
          <w:p w:rsidR="00A0551A" w:rsidRPr="00B5056B" w:rsidRDefault="00A0551A" w:rsidP="00E13FA8">
            <w:pPr>
              <w:jc w:val="both"/>
              <w:rPr>
                <w:ins w:id="142" w:author="DELL" w:date="2020-07-17T01:09:00Z"/>
                <w:rFonts w:ascii="Arial" w:eastAsia="Times New Roman" w:hAnsi="Arial" w:cs="Arial"/>
                <w:color w:val="1F4E79" w:themeColor="accent1" w:themeShade="80"/>
                <w:sz w:val="32"/>
                <w:szCs w:val="32"/>
              </w:rPr>
            </w:pPr>
            <w:ins w:id="143" w:author="DELL" w:date="2020-07-17T01:09:00Z">
              <w:r w:rsidRPr="003A68FA">
                <w:rPr>
                  <w:rFonts w:ascii="Arial" w:eastAsia="Times New Roman" w:hAnsi="Arial" w:cs="Arial"/>
                  <w:color w:val="1F4E79" w:themeColor="accent1" w:themeShade="80"/>
                  <w:sz w:val="32"/>
                  <w:szCs w:val="32"/>
                </w:rPr>
                <w:t>30</w:t>
              </w:r>
            </w:ins>
          </w:p>
        </w:tc>
        <w:tc>
          <w:tcPr>
            <w:tcW w:w="3117" w:type="dxa"/>
          </w:tcPr>
          <w:p w:rsidR="00A0551A" w:rsidRPr="00B5056B" w:rsidRDefault="00A0551A" w:rsidP="00E13FA8">
            <w:pPr>
              <w:jc w:val="both"/>
              <w:rPr>
                <w:ins w:id="144" w:author="DELL" w:date="2020-07-17T01:09:00Z"/>
                <w:rFonts w:ascii="Arial" w:eastAsia="Times New Roman" w:hAnsi="Arial" w:cs="Arial"/>
                <w:color w:val="1F4E79" w:themeColor="accent1" w:themeShade="80"/>
                <w:sz w:val="32"/>
                <w:szCs w:val="32"/>
              </w:rPr>
            </w:pPr>
            <w:ins w:id="145" w:author="DELL" w:date="2020-07-17T01:09:00Z">
              <w:r w:rsidRPr="003A68FA">
                <w:rPr>
                  <w:rFonts w:ascii="Arial" w:eastAsia="Times New Roman" w:hAnsi="Arial" w:cs="Arial"/>
                  <w:color w:val="1F4E79" w:themeColor="accent1" w:themeShade="80"/>
                  <w:sz w:val="32"/>
                  <w:szCs w:val="32"/>
                </w:rPr>
                <w:t>3.33</w:t>
              </w:r>
            </w:ins>
          </w:p>
        </w:tc>
      </w:tr>
      <w:tr w:rsidR="00A0551A" w:rsidRPr="003A68FA" w:rsidTr="00E13FA8">
        <w:trPr>
          <w:ins w:id="146" w:author="DELL" w:date="2020-07-17T01:09:00Z"/>
        </w:trPr>
        <w:tc>
          <w:tcPr>
            <w:tcW w:w="3116" w:type="dxa"/>
          </w:tcPr>
          <w:p w:rsidR="00A0551A" w:rsidRPr="00B5056B" w:rsidRDefault="00A0551A" w:rsidP="00E13FA8">
            <w:pPr>
              <w:jc w:val="both"/>
              <w:rPr>
                <w:ins w:id="147" w:author="DELL" w:date="2020-07-17T01:09:00Z"/>
                <w:rFonts w:ascii="Arial" w:eastAsia="Times New Roman" w:hAnsi="Arial" w:cs="Arial"/>
                <w:color w:val="1F4E79" w:themeColor="accent1" w:themeShade="80"/>
                <w:sz w:val="32"/>
                <w:szCs w:val="32"/>
              </w:rPr>
            </w:pPr>
            <w:ins w:id="148" w:author="DELL" w:date="2020-07-17T01:09:00Z">
              <w:r w:rsidRPr="00B5056B">
                <w:rPr>
                  <w:rFonts w:ascii="Arial" w:eastAsia="Times New Roman" w:hAnsi="Arial" w:cs="Arial"/>
                  <w:color w:val="1F4E79" w:themeColor="accent1" w:themeShade="80"/>
                  <w:sz w:val="32"/>
                  <w:szCs w:val="32"/>
                </w:rPr>
                <w:t>2</w:t>
              </w:r>
            </w:ins>
          </w:p>
        </w:tc>
        <w:tc>
          <w:tcPr>
            <w:tcW w:w="3117" w:type="dxa"/>
          </w:tcPr>
          <w:p w:rsidR="00A0551A" w:rsidRPr="00B5056B" w:rsidRDefault="00A0551A" w:rsidP="00E13FA8">
            <w:pPr>
              <w:jc w:val="both"/>
              <w:rPr>
                <w:ins w:id="149" w:author="DELL" w:date="2020-07-17T01:09:00Z"/>
                <w:rFonts w:ascii="Arial" w:eastAsia="Times New Roman" w:hAnsi="Arial" w:cs="Arial"/>
                <w:color w:val="1F4E79" w:themeColor="accent1" w:themeShade="80"/>
                <w:sz w:val="32"/>
                <w:szCs w:val="32"/>
              </w:rPr>
            </w:pPr>
            <w:ins w:id="150" w:author="DELL" w:date="2020-07-17T01:09:00Z">
              <w:r w:rsidRPr="003A68FA">
                <w:rPr>
                  <w:rFonts w:ascii="Arial" w:eastAsia="Times New Roman" w:hAnsi="Arial" w:cs="Arial"/>
                  <w:color w:val="1F4E79" w:themeColor="accent1" w:themeShade="80"/>
                  <w:sz w:val="32"/>
                  <w:szCs w:val="32"/>
                </w:rPr>
                <w:t>14</w:t>
              </w:r>
            </w:ins>
          </w:p>
        </w:tc>
        <w:tc>
          <w:tcPr>
            <w:tcW w:w="3117" w:type="dxa"/>
          </w:tcPr>
          <w:p w:rsidR="00A0551A" w:rsidRPr="00B5056B" w:rsidRDefault="00A0551A" w:rsidP="00E13FA8">
            <w:pPr>
              <w:jc w:val="both"/>
              <w:rPr>
                <w:ins w:id="151" w:author="DELL" w:date="2020-07-17T01:09:00Z"/>
                <w:rFonts w:ascii="Arial" w:eastAsia="Times New Roman" w:hAnsi="Arial" w:cs="Arial"/>
                <w:color w:val="1F4E79" w:themeColor="accent1" w:themeShade="80"/>
                <w:sz w:val="32"/>
                <w:szCs w:val="32"/>
              </w:rPr>
            </w:pPr>
            <w:ins w:id="152" w:author="DELL" w:date="2020-07-17T01:09:00Z">
              <w:r w:rsidRPr="003A68FA">
                <w:rPr>
                  <w:rFonts w:ascii="Arial" w:eastAsia="Times New Roman" w:hAnsi="Arial" w:cs="Arial"/>
                  <w:color w:val="1F4E79" w:themeColor="accent1" w:themeShade="80"/>
                  <w:sz w:val="32"/>
                  <w:szCs w:val="32"/>
                </w:rPr>
                <w:t>10.29</w:t>
              </w:r>
            </w:ins>
          </w:p>
        </w:tc>
      </w:tr>
      <w:tr w:rsidR="00A0551A" w:rsidRPr="003A68FA" w:rsidTr="00E13FA8">
        <w:trPr>
          <w:ins w:id="153" w:author="DELL" w:date="2020-07-17T01:09:00Z"/>
        </w:trPr>
        <w:tc>
          <w:tcPr>
            <w:tcW w:w="3116" w:type="dxa"/>
          </w:tcPr>
          <w:p w:rsidR="00A0551A" w:rsidRPr="00B5056B" w:rsidRDefault="00A0551A" w:rsidP="00E13FA8">
            <w:pPr>
              <w:jc w:val="both"/>
              <w:rPr>
                <w:ins w:id="154" w:author="DELL" w:date="2020-07-17T01:09:00Z"/>
                <w:rFonts w:ascii="Arial" w:eastAsia="Times New Roman" w:hAnsi="Arial" w:cs="Arial"/>
                <w:color w:val="1F4E79" w:themeColor="accent1" w:themeShade="80"/>
                <w:sz w:val="32"/>
                <w:szCs w:val="32"/>
              </w:rPr>
            </w:pPr>
            <w:ins w:id="155" w:author="DELL" w:date="2020-07-17T01:09:00Z">
              <w:r w:rsidRPr="00B5056B">
                <w:rPr>
                  <w:rFonts w:ascii="Arial" w:eastAsia="Times New Roman" w:hAnsi="Arial" w:cs="Arial"/>
                  <w:color w:val="1F4E79" w:themeColor="accent1" w:themeShade="80"/>
                  <w:sz w:val="32"/>
                  <w:szCs w:val="32"/>
                </w:rPr>
                <w:t>28</w:t>
              </w:r>
            </w:ins>
          </w:p>
        </w:tc>
        <w:tc>
          <w:tcPr>
            <w:tcW w:w="3117" w:type="dxa"/>
          </w:tcPr>
          <w:p w:rsidR="00A0551A" w:rsidRPr="00B5056B" w:rsidRDefault="00A0551A" w:rsidP="00E13FA8">
            <w:pPr>
              <w:jc w:val="both"/>
              <w:rPr>
                <w:ins w:id="156" w:author="DELL" w:date="2020-07-17T01:09:00Z"/>
                <w:rFonts w:ascii="Arial" w:eastAsia="Times New Roman" w:hAnsi="Arial" w:cs="Arial"/>
                <w:color w:val="1F4E79" w:themeColor="accent1" w:themeShade="80"/>
                <w:sz w:val="32"/>
                <w:szCs w:val="32"/>
              </w:rPr>
            </w:pPr>
            <w:ins w:id="157" w:author="DELL" w:date="2020-07-17T01:09:00Z">
              <w:r w:rsidRPr="003A68FA">
                <w:rPr>
                  <w:rFonts w:ascii="Arial" w:eastAsia="Times New Roman" w:hAnsi="Arial" w:cs="Arial"/>
                  <w:color w:val="1F4E79" w:themeColor="accent1" w:themeShade="80"/>
                  <w:sz w:val="32"/>
                  <w:szCs w:val="32"/>
                </w:rPr>
                <w:t>21</w:t>
              </w:r>
            </w:ins>
          </w:p>
        </w:tc>
        <w:tc>
          <w:tcPr>
            <w:tcW w:w="3117" w:type="dxa"/>
          </w:tcPr>
          <w:p w:rsidR="00A0551A" w:rsidRPr="00B5056B" w:rsidRDefault="00A0551A" w:rsidP="00E13FA8">
            <w:pPr>
              <w:jc w:val="both"/>
              <w:rPr>
                <w:ins w:id="158" w:author="DELL" w:date="2020-07-17T01:09:00Z"/>
                <w:rFonts w:ascii="Arial" w:eastAsia="Times New Roman" w:hAnsi="Arial" w:cs="Arial"/>
                <w:color w:val="1F4E79" w:themeColor="accent1" w:themeShade="80"/>
                <w:sz w:val="32"/>
                <w:szCs w:val="32"/>
              </w:rPr>
            </w:pPr>
            <w:ins w:id="159" w:author="DELL" w:date="2020-07-17T01:09:00Z">
              <w:r w:rsidRPr="003A68FA">
                <w:rPr>
                  <w:rFonts w:ascii="Arial" w:eastAsia="Times New Roman" w:hAnsi="Arial" w:cs="Arial"/>
                  <w:color w:val="1F4E79" w:themeColor="accent1" w:themeShade="80"/>
                  <w:sz w:val="32"/>
                  <w:szCs w:val="32"/>
                </w:rPr>
                <w:t>2.33</w:t>
              </w:r>
            </w:ins>
          </w:p>
        </w:tc>
      </w:tr>
      <w:tr w:rsidR="00A0551A" w:rsidRPr="003A68FA" w:rsidTr="00E13FA8">
        <w:trPr>
          <w:ins w:id="160" w:author="DELL" w:date="2020-07-17T01:09:00Z"/>
        </w:trPr>
        <w:tc>
          <w:tcPr>
            <w:tcW w:w="3116" w:type="dxa"/>
          </w:tcPr>
          <w:p w:rsidR="00A0551A" w:rsidRPr="00B5056B" w:rsidRDefault="00A0551A" w:rsidP="00E13FA8">
            <w:pPr>
              <w:jc w:val="both"/>
              <w:rPr>
                <w:ins w:id="161" w:author="DELL" w:date="2020-07-17T01:09:00Z"/>
                <w:rFonts w:ascii="Arial" w:eastAsia="Times New Roman" w:hAnsi="Arial" w:cs="Arial"/>
                <w:color w:val="1F4E79" w:themeColor="accent1" w:themeShade="80"/>
                <w:sz w:val="32"/>
                <w:szCs w:val="32"/>
              </w:rPr>
            </w:pPr>
            <w:ins w:id="162" w:author="DELL" w:date="2020-07-17T01:09:00Z">
              <w:r w:rsidRPr="00B5056B">
                <w:rPr>
                  <w:rFonts w:ascii="Arial" w:eastAsia="Times New Roman" w:hAnsi="Arial" w:cs="Arial"/>
                  <w:color w:val="1F4E79" w:themeColor="accent1" w:themeShade="80"/>
                  <w:sz w:val="32"/>
                  <w:szCs w:val="32"/>
                </w:rPr>
                <w:t>40</w:t>
              </w:r>
            </w:ins>
          </w:p>
        </w:tc>
        <w:tc>
          <w:tcPr>
            <w:tcW w:w="3117" w:type="dxa"/>
          </w:tcPr>
          <w:p w:rsidR="00A0551A" w:rsidRPr="00B5056B" w:rsidRDefault="00A0551A" w:rsidP="00E13FA8">
            <w:pPr>
              <w:jc w:val="both"/>
              <w:rPr>
                <w:ins w:id="163" w:author="DELL" w:date="2020-07-17T01:09:00Z"/>
                <w:rFonts w:ascii="Arial" w:eastAsia="Times New Roman" w:hAnsi="Arial" w:cs="Arial"/>
                <w:color w:val="1F4E79" w:themeColor="accent1" w:themeShade="80"/>
                <w:sz w:val="32"/>
                <w:szCs w:val="32"/>
              </w:rPr>
            </w:pPr>
            <w:ins w:id="164" w:author="DELL" w:date="2020-07-17T01:09:00Z">
              <w:r w:rsidRPr="003A68FA">
                <w:rPr>
                  <w:rFonts w:ascii="Arial" w:eastAsia="Times New Roman" w:hAnsi="Arial" w:cs="Arial"/>
                  <w:color w:val="1F4E79" w:themeColor="accent1" w:themeShade="80"/>
                  <w:sz w:val="32"/>
                  <w:szCs w:val="32"/>
                </w:rPr>
                <w:t>35</w:t>
              </w:r>
            </w:ins>
          </w:p>
        </w:tc>
        <w:tc>
          <w:tcPr>
            <w:tcW w:w="3117" w:type="dxa"/>
          </w:tcPr>
          <w:p w:rsidR="00A0551A" w:rsidRPr="00B5056B" w:rsidRDefault="00A0551A" w:rsidP="00E13FA8">
            <w:pPr>
              <w:jc w:val="both"/>
              <w:rPr>
                <w:ins w:id="165" w:author="DELL" w:date="2020-07-17T01:09:00Z"/>
                <w:rFonts w:ascii="Arial" w:eastAsia="Times New Roman" w:hAnsi="Arial" w:cs="Arial"/>
                <w:color w:val="1F4E79" w:themeColor="accent1" w:themeShade="80"/>
                <w:sz w:val="32"/>
                <w:szCs w:val="32"/>
              </w:rPr>
            </w:pPr>
            <w:ins w:id="166" w:author="DELL" w:date="2020-07-17T01:09:00Z">
              <w:r w:rsidRPr="003A68FA">
                <w:rPr>
                  <w:rFonts w:ascii="Arial" w:eastAsia="Times New Roman" w:hAnsi="Arial" w:cs="Arial"/>
                  <w:color w:val="1F4E79" w:themeColor="accent1" w:themeShade="80"/>
                  <w:sz w:val="32"/>
                  <w:szCs w:val="32"/>
                </w:rPr>
                <w:t>0.71</w:t>
              </w:r>
            </w:ins>
          </w:p>
        </w:tc>
      </w:tr>
      <w:tr w:rsidR="00A0551A" w:rsidRPr="003A68FA" w:rsidTr="00E13FA8">
        <w:trPr>
          <w:ins w:id="167" w:author="DELL" w:date="2020-07-17T01:09:00Z"/>
        </w:trPr>
        <w:tc>
          <w:tcPr>
            <w:tcW w:w="3116" w:type="dxa"/>
          </w:tcPr>
          <w:p w:rsidR="00A0551A" w:rsidRPr="00B5056B" w:rsidRDefault="00A0551A" w:rsidP="00E13FA8">
            <w:pPr>
              <w:jc w:val="both"/>
              <w:rPr>
                <w:ins w:id="168" w:author="DELL" w:date="2020-07-17T01:09:00Z"/>
                <w:rFonts w:ascii="Arial" w:eastAsia="Times New Roman" w:hAnsi="Arial" w:cs="Arial"/>
                <w:color w:val="1F4E79" w:themeColor="accent1" w:themeShade="80"/>
                <w:sz w:val="32"/>
                <w:szCs w:val="32"/>
              </w:rPr>
            </w:pPr>
            <w:ins w:id="169" w:author="DELL" w:date="2020-07-17T01:09:00Z">
              <w:r w:rsidRPr="00B5056B">
                <w:rPr>
                  <w:rFonts w:ascii="Arial" w:eastAsia="Times New Roman" w:hAnsi="Arial" w:cs="Arial"/>
                  <w:color w:val="1F4E79" w:themeColor="accent1" w:themeShade="80"/>
                  <w:sz w:val="32"/>
                  <w:szCs w:val="32"/>
                </w:rPr>
                <w:t>20</w:t>
              </w:r>
            </w:ins>
          </w:p>
        </w:tc>
        <w:tc>
          <w:tcPr>
            <w:tcW w:w="3117" w:type="dxa"/>
          </w:tcPr>
          <w:p w:rsidR="00A0551A" w:rsidRPr="00B5056B" w:rsidRDefault="00A0551A" w:rsidP="00E13FA8">
            <w:pPr>
              <w:jc w:val="both"/>
              <w:rPr>
                <w:ins w:id="170" w:author="DELL" w:date="2020-07-17T01:09:00Z"/>
                <w:rFonts w:ascii="Arial" w:eastAsia="Times New Roman" w:hAnsi="Arial" w:cs="Arial"/>
                <w:color w:val="1F4E79" w:themeColor="accent1" w:themeShade="80"/>
                <w:sz w:val="32"/>
                <w:szCs w:val="32"/>
              </w:rPr>
            </w:pPr>
            <w:ins w:id="171" w:author="DELL" w:date="2020-07-17T01:09:00Z">
              <w:r w:rsidRPr="003A68FA">
                <w:rPr>
                  <w:rFonts w:ascii="Arial" w:eastAsia="Times New Roman" w:hAnsi="Arial" w:cs="Arial"/>
                  <w:color w:val="1F4E79" w:themeColor="accent1" w:themeShade="80"/>
                  <w:sz w:val="32"/>
                  <w:szCs w:val="32"/>
                </w:rPr>
                <w:t>14</w:t>
              </w:r>
            </w:ins>
          </w:p>
        </w:tc>
        <w:tc>
          <w:tcPr>
            <w:tcW w:w="3117" w:type="dxa"/>
          </w:tcPr>
          <w:p w:rsidR="00A0551A" w:rsidRPr="00B5056B" w:rsidRDefault="00A0551A" w:rsidP="00E13FA8">
            <w:pPr>
              <w:jc w:val="both"/>
              <w:rPr>
                <w:ins w:id="172" w:author="DELL" w:date="2020-07-17T01:09:00Z"/>
                <w:rFonts w:ascii="Arial" w:eastAsia="Times New Roman" w:hAnsi="Arial" w:cs="Arial"/>
                <w:color w:val="1F4E79" w:themeColor="accent1" w:themeShade="80"/>
                <w:sz w:val="32"/>
                <w:szCs w:val="32"/>
              </w:rPr>
            </w:pPr>
            <w:ins w:id="173" w:author="DELL" w:date="2020-07-17T01:09:00Z">
              <w:r w:rsidRPr="003A68FA">
                <w:rPr>
                  <w:rFonts w:ascii="Arial" w:eastAsia="Times New Roman" w:hAnsi="Arial" w:cs="Arial"/>
                  <w:color w:val="1F4E79" w:themeColor="accent1" w:themeShade="80"/>
                  <w:sz w:val="32"/>
                  <w:szCs w:val="32"/>
                </w:rPr>
                <w:t>2.57</w:t>
              </w:r>
            </w:ins>
          </w:p>
        </w:tc>
      </w:tr>
      <w:tr w:rsidR="00A0551A" w:rsidRPr="003A68FA" w:rsidTr="00E13FA8">
        <w:trPr>
          <w:ins w:id="174" w:author="DELL" w:date="2020-07-17T01:09:00Z"/>
        </w:trPr>
        <w:tc>
          <w:tcPr>
            <w:tcW w:w="3116" w:type="dxa"/>
          </w:tcPr>
          <w:p w:rsidR="00A0551A" w:rsidRPr="00B5056B" w:rsidRDefault="00A0551A" w:rsidP="00E13FA8">
            <w:pPr>
              <w:jc w:val="both"/>
              <w:rPr>
                <w:ins w:id="175" w:author="DELL" w:date="2020-07-17T01:09:00Z"/>
                <w:rFonts w:ascii="Arial" w:eastAsia="Times New Roman" w:hAnsi="Arial" w:cs="Arial"/>
                <w:color w:val="1F4E79" w:themeColor="accent1" w:themeShade="80"/>
                <w:sz w:val="32"/>
                <w:szCs w:val="32"/>
              </w:rPr>
            </w:pPr>
            <w:ins w:id="176" w:author="DELL" w:date="2020-07-17T01:09:00Z">
              <w:r w:rsidRPr="00B5056B">
                <w:rPr>
                  <w:rFonts w:ascii="Arial" w:eastAsia="Times New Roman" w:hAnsi="Arial" w:cs="Arial"/>
                  <w:color w:val="1F4E79" w:themeColor="accent1" w:themeShade="80"/>
                  <w:sz w:val="32"/>
                  <w:szCs w:val="32"/>
                </w:rPr>
                <w:t>10</w:t>
              </w:r>
            </w:ins>
          </w:p>
        </w:tc>
        <w:tc>
          <w:tcPr>
            <w:tcW w:w="3117" w:type="dxa"/>
          </w:tcPr>
          <w:p w:rsidR="00A0551A" w:rsidRPr="00B5056B" w:rsidRDefault="00A0551A" w:rsidP="00E13FA8">
            <w:pPr>
              <w:jc w:val="both"/>
              <w:rPr>
                <w:ins w:id="177" w:author="DELL" w:date="2020-07-17T01:09:00Z"/>
                <w:rFonts w:ascii="Arial" w:eastAsia="Times New Roman" w:hAnsi="Arial" w:cs="Arial"/>
                <w:color w:val="1F4E79" w:themeColor="accent1" w:themeShade="80"/>
                <w:sz w:val="32"/>
                <w:szCs w:val="32"/>
              </w:rPr>
            </w:pPr>
            <w:ins w:id="178" w:author="DELL" w:date="2020-07-17T01:09:00Z">
              <w:r w:rsidRPr="003A68FA">
                <w:rPr>
                  <w:rFonts w:ascii="Arial" w:eastAsia="Times New Roman" w:hAnsi="Arial" w:cs="Arial"/>
                  <w:color w:val="1F4E79" w:themeColor="accent1" w:themeShade="80"/>
                  <w:sz w:val="32"/>
                  <w:szCs w:val="32"/>
                </w:rPr>
                <w:t>21</w:t>
              </w:r>
            </w:ins>
          </w:p>
        </w:tc>
        <w:tc>
          <w:tcPr>
            <w:tcW w:w="3117" w:type="dxa"/>
          </w:tcPr>
          <w:p w:rsidR="00A0551A" w:rsidRPr="00B5056B" w:rsidRDefault="00A0551A" w:rsidP="00E13FA8">
            <w:pPr>
              <w:jc w:val="both"/>
              <w:rPr>
                <w:ins w:id="179" w:author="DELL" w:date="2020-07-17T01:09:00Z"/>
                <w:rFonts w:ascii="Arial" w:eastAsia="Times New Roman" w:hAnsi="Arial" w:cs="Arial"/>
                <w:color w:val="1F4E79" w:themeColor="accent1" w:themeShade="80"/>
                <w:sz w:val="32"/>
                <w:szCs w:val="32"/>
              </w:rPr>
            </w:pPr>
            <w:ins w:id="180" w:author="DELL" w:date="2020-07-17T01:09:00Z">
              <w:r w:rsidRPr="003A68FA">
                <w:rPr>
                  <w:rFonts w:ascii="Arial" w:eastAsia="Times New Roman" w:hAnsi="Arial" w:cs="Arial"/>
                  <w:color w:val="1F4E79" w:themeColor="accent1" w:themeShade="80"/>
                  <w:sz w:val="32"/>
                  <w:szCs w:val="32"/>
                </w:rPr>
                <w:t>5.76</w:t>
              </w:r>
            </w:ins>
          </w:p>
        </w:tc>
      </w:tr>
      <w:tr w:rsidR="00A0551A" w:rsidRPr="003A68FA" w:rsidTr="00E13FA8">
        <w:trPr>
          <w:ins w:id="181" w:author="DELL" w:date="2020-07-17T01:09:00Z"/>
        </w:trPr>
        <w:tc>
          <w:tcPr>
            <w:tcW w:w="3116" w:type="dxa"/>
          </w:tcPr>
          <w:p w:rsidR="00A0551A" w:rsidRPr="00B5056B" w:rsidRDefault="00A0551A" w:rsidP="00E13FA8">
            <w:pPr>
              <w:jc w:val="both"/>
              <w:rPr>
                <w:ins w:id="182" w:author="DELL" w:date="2020-07-17T01:09:00Z"/>
                <w:rFonts w:ascii="Arial" w:eastAsia="Times New Roman" w:hAnsi="Arial" w:cs="Arial"/>
                <w:color w:val="1F4E79" w:themeColor="accent1" w:themeShade="80"/>
                <w:sz w:val="32"/>
                <w:szCs w:val="32"/>
              </w:rPr>
            </w:pPr>
            <w:ins w:id="183" w:author="DELL" w:date="2020-07-17T01:09:00Z">
              <w:r w:rsidRPr="00B5056B">
                <w:rPr>
                  <w:rFonts w:ascii="Arial" w:eastAsia="Times New Roman" w:hAnsi="Arial" w:cs="Arial"/>
                  <w:color w:val="1F4E79" w:themeColor="accent1" w:themeShade="80"/>
                  <w:sz w:val="32"/>
                  <w:szCs w:val="32"/>
                </w:rPr>
                <w:t>40</w:t>
              </w:r>
            </w:ins>
          </w:p>
        </w:tc>
        <w:tc>
          <w:tcPr>
            <w:tcW w:w="3117" w:type="dxa"/>
          </w:tcPr>
          <w:p w:rsidR="00A0551A" w:rsidRPr="00B5056B" w:rsidRDefault="00A0551A" w:rsidP="00E13FA8">
            <w:pPr>
              <w:jc w:val="both"/>
              <w:rPr>
                <w:ins w:id="184" w:author="DELL" w:date="2020-07-17T01:09:00Z"/>
                <w:rFonts w:ascii="Arial" w:eastAsia="Times New Roman" w:hAnsi="Arial" w:cs="Arial"/>
                <w:color w:val="1F4E79" w:themeColor="accent1" w:themeShade="80"/>
                <w:sz w:val="32"/>
                <w:szCs w:val="32"/>
              </w:rPr>
            </w:pPr>
            <w:ins w:id="185" w:author="DELL" w:date="2020-07-17T01:09:00Z">
              <w:r w:rsidRPr="003A68FA">
                <w:rPr>
                  <w:rFonts w:ascii="Arial" w:eastAsia="Times New Roman" w:hAnsi="Arial" w:cs="Arial"/>
                  <w:color w:val="1F4E79" w:themeColor="accent1" w:themeShade="80"/>
                  <w:sz w:val="32"/>
                  <w:szCs w:val="32"/>
                </w:rPr>
                <w:t>35</w:t>
              </w:r>
            </w:ins>
          </w:p>
        </w:tc>
        <w:tc>
          <w:tcPr>
            <w:tcW w:w="3117" w:type="dxa"/>
          </w:tcPr>
          <w:p w:rsidR="00A0551A" w:rsidRPr="00B5056B" w:rsidRDefault="00A0551A" w:rsidP="00E13FA8">
            <w:pPr>
              <w:jc w:val="both"/>
              <w:rPr>
                <w:ins w:id="186" w:author="DELL" w:date="2020-07-17T01:09:00Z"/>
                <w:rFonts w:ascii="Arial" w:eastAsia="Times New Roman" w:hAnsi="Arial" w:cs="Arial"/>
                <w:color w:val="1F4E79" w:themeColor="accent1" w:themeShade="80"/>
                <w:sz w:val="32"/>
                <w:szCs w:val="32"/>
              </w:rPr>
            </w:pPr>
            <w:ins w:id="187" w:author="DELL" w:date="2020-07-17T01:09:00Z">
              <w:r w:rsidRPr="003A68FA">
                <w:rPr>
                  <w:rFonts w:ascii="Arial" w:eastAsia="Times New Roman" w:hAnsi="Arial" w:cs="Arial"/>
                  <w:color w:val="1F4E79" w:themeColor="accent1" w:themeShade="80"/>
                  <w:sz w:val="32"/>
                  <w:szCs w:val="32"/>
                </w:rPr>
                <w:t>0.71</w:t>
              </w:r>
            </w:ins>
          </w:p>
        </w:tc>
      </w:tr>
      <w:tr w:rsidR="00A0551A" w:rsidRPr="003A68FA" w:rsidTr="00E13FA8">
        <w:trPr>
          <w:trHeight w:val="96"/>
          <w:ins w:id="188" w:author="DELL" w:date="2020-07-17T01:09:00Z"/>
        </w:trPr>
        <w:tc>
          <w:tcPr>
            <w:tcW w:w="3116" w:type="dxa"/>
          </w:tcPr>
          <w:p w:rsidR="00A0551A" w:rsidRPr="003A68FA" w:rsidRDefault="00A0551A" w:rsidP="00E13FA8">
            <w:pPr>
              <w:jc w:val="both"/>
              <w:rPr>
                <w:ins w:id="189" w:author="DELL" w:date="2020-07-17T01:09:00Z"/>
                <w:rFonts w:ascii="Arial" w:eastAsia="Times New Roman" w:hAnsi="Arial" w:cs="Arial"/>
                <w:sz w:val="32"/>
                <w:szCs w:val="32"/>
              </w:rPr>
            </w:pPr>
          </w:p>
        </w:tc>
        <w:tc>
          <w:tcPr>
            <w:tcW w:w="3117" w:type="dxa"/>
          </w:tcPr>
          <w:p w:rsidR="00A0551A" w:rsidRPr="003A68FA" w:rsidRDefault="00A0551A" w:rsidP="00E13FA8">
            <w:pPr>
              <w:jc w:val="both"/>
              <w:rPr>
                <w:ins w:id="190" w:author="DELL" w:date="2020-07-17T01:09:00Z"/>
                <w:rFonts w:ascii="Arial" w:eastAsia="Times New Roman" w:hAnsi="Arial" w:cs="Arial"/>
                <w:sz w:val="32"/>
                <w:szCs w:val="32"/>
              </w:rPr>
            </w:pPr>
          </w:p>
        </w:tc>
        <w:tc>
          <w:tcPr>
            <w:tcW w:w="3117" w:type="dxa"/>
          </w:tcPr>
          <w:p w:rsidR="00A0551A" w:rsidRPr="003A68FA" w:rsidRDefault="00A0551A" w:rsidP="00E13FA8">
            <w:pPr>
              <w:jc w:val="both"/>
              <w:rPr>
                <w:ins w:id="191" w:author="DELL" w:date="2020-07-17T01:09:00Z"/>
                <w:rFonts w:ascii="Arial" w:eastAsia="Times New Roman" w:hAnsi="Arial" w:cs="Arial"/>
                <w:sz w:val="32"/>
                <w:szCs w:val="32"/>
              </w:rPr>
            </w:pPr>
          </w:p>
        </w:tc>
      </w:tr>
    </w:tbl>
    <w:p w:rsidR="00A0551A" w:rsidRDefault="00A0551A" w:rsidP="00A0551A">
      <w:pPr>
        <w:rPr>
          <w:ins w:id="192" w:author="DELL" w:date="2020-07-17T01:09:00Z"/>
          <w:rFonts w:ascii="Arial" w:hAnsi="Arial" w:cs="Arial"/>
          <w:color w:val="1F4E79" w:themeColor="accent1" w:themeShade="80"/>
          <w:sz w:val="32"/>
          <w:szCs w:val="32"/>
        </w:rPr>
      </w:pPr>
    </w:p>
    <w:p w:rsidR="00A0551A" w:rsidRDefault="00A0551A" w:rsidP="00A0551A">
      <w:pPr>
        <w:rPr>
          <w:ins w:id="193" w:author="DELL" w:date="2020-07-17T01:09:00Z"/>
          <w:rFonts w:ascii="Arial" w:hAnsi="Arial" w:cs="Arial"/>
          <w:color w:val="1F4E79" w:themeColor="accent1" w:themeShade="80"/>
          <w:sz w:val="32"/>
          <w:szCs w:val="32"/>
        </w:rPr>
      </w:pPr>
      <w:ins w:id="194" w:author="DELL" w:date="2020-07-17T01:09:00Z">
        <w:r>
          <w:rPr>
            <w:rFonts w:ascii="Arial" w:hAnsi="Arial" w:cs="Arial"/>
            <w:color w:val="1F4E79" w:themeColor="accent1" w:themeShade="80"/>
            <w:sz w:val="32"/>
            <w:szCs w:val="32"/>
          </w:rPr>
          <w:t xml:space="preserve">X </w:t>
        </w:r>
        <w:proofErr w:type="gramStart"/>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xml:space="preserve"> =</w:t>
        </w:r>
        <w:proofErr w:type="gramEnd"/>
        <w:r>
          <w:rPr>
            <w:rFonts w:ascii="Arial" w:hAnsi="Arial" w:cs="Arial"/>
            <w:color w:val="1F4E79" w:themeColor="accent1" w:themeShade="80"/>
            <w:sz w:val="32"/>
            <w:szCs w:val="32"/>
          </w:rPr>
          <w:t xml:space="preserve"> 29.60</w:t>
        </w:r>
      </w:ins>
    </w:p>
    <w:p w:rsidR="00A0551A" w:rsidRDefault="00A0551A" w:rsidP="00A0551A">
      <w:pPr>
        <w:rPr>
          <w:ins w:id="195" w:author="DELL" w:date="2020-07-17T01:09:00Z"/>
          <w:rFonts w:ascii="Arial" w:hAnsi="Arial" w:cs="Arial"/>
          <w:color w:val="1F4E79" w:themeColor="accent1" w:themeShade="80"/>
          <w:sz w:val="32"/>
          <w:szCs w:val="32"/>
        </w:rPr>
      </w:pPr>
      <w:ins w:id="196" w:author="DELL" w:date="2020-07-17T01:09:00Z">
        <w:r>
          <w:rPr>
            <w:rFonts w:ascii="Arial" w:hAnsi="Arial" w:cs="Arial"/>
            <w:color w:val="1F4E79" w:themeColor="accent1" w:themeShade="80"/>
            <w:sz w:val="32"/>
            <w:szCs w:val="32"/>
          </w:rPr>
          <w:t>X (0.001) = 18.46</w:t>
        </w:r>
      </w:ins>
    </w:p>
    <w:p w:rsidR="00A0551A" w:rsidRDefault="00A0551A" w:rsidP="00A0551A">
      <w:pPr>
        <w:rPr>
          <w:ins w:id="197" w:author="DELL" w:date="2020-07-17T01:09:00Z"/>
          <w:rFonts w:ascii="Arial" w:hAnsi="Arial" w:cs="Arial"/>
          <w:sz w:val="32"/>
          <w:szCs w:val="32"/>
        </w:rPr>
      </w:pPr>
      <w:ins w:id="198" w:author="DELL" w:date="2020-07-17T01:09:00Z">
        <w:r>
          <w:rPr>
            <w:rFonts w:ascii="Arial" w:hAnsi="Arial" w:cs="Arial"/>
            <w:color w:val="1F4E79" w:themeColor="accent1" w:themeShade="80"/>
            <w:sz w:val="32"/>
            <w:szCs w:val="32"/>
          </w:rPr>
          <w:t>So, we accept alternative hypothesis H</w:t>
        </w:r>
        <w:r>
          <w:rPr>
            <w:rFonts w:ascii="Arial" w:hAnsi="Arial" w:cs="Arial"/>
            <w:color w:val="1F4E79" w:themeColor="accent1" w:themeShade="80"/>
            <w:sz w:val="32"/>
            <w:szCs w:val="32"/>
            <w:vertAlign w:val="subscript"/>
          </w:rPr>
          <w:t>a</w:t>
        </w:r>
      </w:ins>
    </w:p>
    <w:p w:rsidR="00A0551A" w:rsidRPr="00B5056B" w:rsidRDefault="00A0551A" w:rsidP="00A0551A">
      <w:pPr>
        <w:rPr>
          <w:ins w:id="199" w:author="DELL" w:date="2020-07-17T01:09:00Z"/>
          <w:rFonts w:ascii="Arial" w:hAnsi="Arial" w:cs="Arial"/>
          <w:sz w:val="32"/>
          <w:szCs w:val="32"/>
        </w:rPr>
      </w:pPr>
      <w:ins w:id="200" w:author="DELL" w:date="2020-07-17T01:09:00Z">
        <w:r w:rsidRPr="00B5056B">
          <w:rPr>
            <w:rFonts w:ascii="Arial" w:hAnsi="Arial" w:cs="Arial"/>
            <w:sz w:val="32"/>
            <w:szCs w:val="32"/>
          </w:rPr>
          <w:t>Problem Statement 21:</w:t>
        </w:r>
      </w:ins>
    </w:p>
    <w:p w:rsidR="00A0551A" w:rsidRDefault="00A0551A" w:rsidP="00A0551A">
      <w:pPr>
        <w:rPr>
          <w:ins w:id="201" w:author="DELL" w:date="2020-07-17T01:10:00Z"/>
          <w:rFonts w:ascii="Arial" w:hAnsi="Arial" w:cs="Arial"/>
          <w:sz w:val="32"/>
          <w:szCs w:val="32"/>
        </w:rPr>
      </w:pPr>
      <w:ins w:id="202" w:author="DELL" w:date="2020-07-17T01:09:00Z">
        <w:r w:rsidRPr="00B5056B">
          <w:rPr>
            <w:rFonts w:ascii="Arial" w:hAnsi="Arial" w:cs="Arial"/>
            <w:sz w:val="32"/>
            <w:szCs w:val="32"/>
          </w:rPr>
          <w:t xml:space="preserve"> A study of conformity using the Asch paradigm involved two conditions: one where one confederate supported the true judgement and another where no confederate gave the correct response.</w:t>
        </w:r>
      </w:ins>
    </w:p>
    <w:p w:rsidR="00A0551A" w:rsidRPr="008D6FDA" w:rsidRDefault="00A0551A" w:rsidP="00A0551A">
      <w:pPr>
        <w:rPr>
          <w:ins w:id="203" w:author="DELL" w:date="2020-07-17T01:09:00Z"/>
          <w:rFonts w:ascii="Arial" w:hAnsi="Arial" w:cs="Arial"/>
          <w:color w:val="333333"/>
          <w:sz w:val="32"/>
          <w:szCs w:val="32"/>
          <w:shd w:val="clear" w:color="auto" w:fill="FFFFFF"/>
        </w:rPr>
      </w:pPr>
      <w:ins w:id="204" w:author="DELL" w:date="2020-07-17T01:14:00Z">
        <w:r>
          <w:rPr>
            <w:rFonts w:ascii="Arial" w:hAnsi="Arial" w:cs="Arial"/>
            <w:noProof/>
            <w:color w:val="333333"/>
            <w:sz w:val="32"/>
            <w:szCs w:val="32"/>
            <w:shd w:val="clear" w:color="auto" w:fill="FFFFFF"/>
          </w:rPr>
          <w:drawing>
            <wp:inline distT="0" distB="0" distL="0" distR="0">
              <wp:extent cx="5943600" cy="132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e98e48-e7ac-4aba-ab40-ebea7321808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ins>
    </w:p>
    <w:p w:rsidR="00A0551A" w:rsidRDefault="00A0551A" w:rsidP="00A0551A">
      <w:pPr>
        <w:rPr>
          <w:ins w:id="205" w:author="DELL" w:date="2020-07-17T01:09:00Z"/>
          <w:rFonts w:ascii="Arial" w:hAnsi="Arial" w:cs="Arial"/>
          <w:color w:val="1F4E79" w:themeColor="accent1" w:themeShade="80"/>
          <w:sz w:val="32"/>
          <w:szCs w:val="32"/>
        </w:rPr>
      </w:pPr>
    </w:p>
    <w:p w:rsidR="005272C3" w:rsidRDefault="005272C3" w:rsidP="005C3CEA">
      <w:pPr>
        <w:rPr>
          <w:rFonts w:ascii="Arial" w:hAnsi="Arial" w:cs="Arial"/>
          <w:color w:val="1F4E79" w:themeColor="accent1" w:themeShade="80"/>
          <w:sz w:val="32"/>
          <w:szCs w:val="32"/>
        </w:rPr>
      </w:pPr>
    </w:p>
    <w:p w:rsidR="005C3CEA" w:rsidRDefault="00A0551A" w:rsidP="005C3CEA">
      <w:pPr>
        <w:rPr>
          <w:ins w:id="206" w:author="DELL" w:date="2020-07-17T01:15:00Z"/>
          <w:rFonts w:ascii="Arial" w:hAnsi="Arial" w:cs="Arial"/>
          <w:sz w:val="32"/>
          <w:szCs w:val="32"/>
        </w:rPr>
      </w:pPr>
      <w:ins w:id="207" w:author="DELL" w:date="2020-07-17T01:15:00Z">
        <w:r w:rsidRPr="00A0551A">
          <w:rPr>
            <w:rFonts w:ascii="Arial" w:hAnsi="Arial" w:cs="Arial"/>
            <w:sz w:val="32"/>
            <w:szCs w:val="32"/>
            <w:rPrChange w:id="208" w:author="DELL" w:date="2020-07-17T01:15:00Z">
              <w:rPr/>
            </w:rPrChange>
          </w:rPr>
          <w:t xml:space="preserve">Is there a significant difference between the "support" and "no support" conditions in the frequency with which individuals are likely to conform? [Chi-Square = 19.87, with 1 </w:t>
        </w:r>
        <w:proofErr w:type="spellStart"/>
        <w:proofErr w:type="gramStart"/>
        <w:r w:rsidRPr="00A0551A">
          <w:rPr>
            <w:rFonts w:ascii="Arial" w:hAnsi="Arial" w:cs="Arial"/>
            <w:sz w:val="32"/>
            <w:szCs w:val="32"/>
            <w:rPrChange w:id="209" w:author="DELL" w:date="2020-07-17T01:15:00Z">
              <w:rPr/>
            </w:rPrChange>
          </w:rPr>
          <w:t>df</w:t>
        </w:r>
        <w:proofErr w:type="spellEnd"/>
        <w:proofErr w:type="gramEnd"/>
        <w:r w:rsidRPr="00A0551A">
          <w:rPr>
            <w:rFonts w:ascii="Arial" w:hAnsi="Arial" w:cs="Arial"/>
            <w:sz w:val="32"/>
            <w:szCs w:val="32"/>
            <w:rPrChange w:id="210" w:author="DELL" w:date="2020-07-17T01:15:00Z">
              <w:rPr/>
            </w:rPrChange>
          </w:rPr>
          <w:t xml:space="preserve">: </w:t>
        </w:r>
        <w:r w:rsidRPr="00A0551A">
          <w:rPr>
            <w:rFonts w:ascii="Cambria Math" w:hAnsi="Cambria Math" w:cs="Cambria Math"/>
            <w:sz w:val="32"/>
            <w:szCs w:val="32"/>
            <w:rPrChange w:id="211" w:author="DELL" w:date="2020-07-17T01:15:00Z">
              <w:rPr>
                <w:rFonts w:ascii="Cambria Math" w:hAnsi="Cambria Math" w:cs="Cambria Math"/>
              </w:rPr>
            </w:rPrChange>
          </w:rPr>
          <w:t>𝑝</w:t>
        </w:r>
        <w:r w:rsidRPr="00A0551A">
          <w:rPr>
            <w:rFonts w:ascii="Arial" w:hAnsi="Arial" w:cs="Arial"/>
            <w:sz w:val="32"/>
            <w:szCs w:val="32"/>
            <w:rPrChange w:id="212" w:author="DELL" w:date="2020-07-17T01:15:00Z">
              <w:rPr/>
            </w:rPrChange>
          </w:rPr>
          <w:t xml:space="preserve"> &lt; 0.05].</w:t>
        </w:r>
      </w:ins>
    </w:p>
    <w:p w:rsidR="00A0551A" w:rsidRPr="001D17DE" w:rsidRDefault="00A0551A" w:rsidP="005C3CEA">
      <w:pPr>
        <w:rPr>
          <w:ins w:id="213" w:author="DELL" w:date="2020-07-17T01:15:00Z"/>
          <w:rFonts w:ascii="Arial" w:hAnsi="Arial" w:cs="Arial"/>
          <w:color w:val="1F4E79" w:themeColor="accent1" w:themeShade="80"/>
          <w:sz w:val="32"/>
          <w:szCs w:val="32"/>
          <w:rPrChange w:id="214" w:author="DELL" w:date="2020-07-17T01:41:00Z">
            <w:rPr>
              <w:ins w:id="215" w:author="DELL" w:date="2020-07-17T01:15:00Z"/>
              <w:rFonts w:ascii="Arial" w:hAnsi="Arial" w:cs="Arial"/>
              <w:color w:val="0070C0"/>
              <w:sz w:val="32"/>
              <w:szCs w:val="32"/>
            </w:rPr>
          </w:rPrChange>
        </w:rPr>
      </w:pPr>
      <w:proofErr w:type="gramStart"/>
      <w:ins w:id="216" w:author="DELL" w:date="2020-07-17T01:15:00Z">
        <w:r w:rsidRPr="001D17DE">
          <w:rPr>
            <w:rFonts w:ascii="Arial" w:hAnsi="Arial" w:cs="Arial"/>
            <w:color w:val="1F4E79" w:themeColor="accent1" w:themeShade="80"/>
            <w:sz w:val="32"/>
            <w:szCs w:val="32"/>
            <w:rPrChange w:id="217" w:author="DELL" w:date="2020-07-17T01:41:00Z">
              <w:rPr>
                <w:rFonts w:ascii="Arial" w:hAnsi="Arial" w:cs="Arial"/>
                <w:sz w:val="32"/>
                <w:szCs w:val="32"/>
              </w:rPr>
            </w:rPrChange>
          </w:rPr>
          <w:lastRenderedPageBreak/>
          <w:t>Solution :</w:t>
        </w:r>
        <w:proofErr w:type="gramEnd"/>
        <w:r w:rsidRPr="001D17DE">
          <w:rPr>
            <w:rFonts w:ascii="Arial" w:hAnsi="Arial" w:cs="Arial"/>
            <w:color w:val="1F4E79" w:themeColor="accent1" w:themeShade="80"/>
            <w:sz w:val="32"/>
            <w:szCs w:val="32"/>
            <w:rPrChange w:id="218" w:author="DELL" w:date="2020-07-17T01:41:00Z">
              <w:rPr>
                <w:rFonts w:ascii="Arial" w:hAnsi="Arial" w:cs="Arial"/>
                <w:sz w:val="32"/>
                <w:szCs w:val="32"/>
              </w:rPr>
            </w:rPrChange>
          </w:rPr>
          <w:t>-</w:t>
        </w:r>
      </w:ins>
    </w:p>
    <w:p w:rsidR="00A0551A" w:rsidRPr="001D17DE" w:rsidRDefault="00A0551A" w:rsidP="005C3CEA">
      <w:pPr>
        <w:rPr>
          <w:ins w:id="219" w:author="DELL" w:date="2020-07-17T01:16:00Z"/>
          <w:rFonts w:ascii="Arial" w:hAnsi="Arial" w:cs="Arial"/>
          <w:color w:val="1F4E79" w:themeColor="accent1" w:themeShade="80"/>
          <w:sz w:val="32"/>
          <w:szCs w:val="32"/>
          <w:rPrChange w:id="220" w:author="DELL" w:date="2020-07-17T01:41:00Z">
            <w:rPr>
              <w:ins w:id="221" w:author="DELL" w:date="2020-07-17T01:16:00Z"/>
            </w:rPr>
          </w:rPrChange>
        </w:rPr>
      </w:pPr>
      <w:ins w:id="222" w:author="DELL" w:date="2020-07-17T01:16:00Z">
        <w:r w:rsidRPr="001D17DE">
          <w:rPr>
            <w:rFonts w:ascii="Arial" w:hAnsi="Arial" w:cs="Arial"/>
            <w:color w:val="1F4E79" w:themeColor="accent1" w:themeShade="80"/>
            <w:sz w:val="32"/>
            <w:szCs w:val="32"/>
            <w:rPrChange w:id="223" w:author="DELL" w:date="2020-07-17T01:41:00Z">
              <w:rPr/>
            </w:rPrChange>
          </w:rPr>
          <w:t xml:space="preserve">O: 18 40 32 10 </w:t>
        </w:r>
      </w:ins>
    </w:p>
    <w:p w:rsidR="00A0551A" w:rsidRPr="001D17DE" w:rsidRDefault="00A0551A" w:rsidP="005C3CEA">
      <w:pPr>
        <w:rPr>
          <w:rFonts w:ascii="Arial" w:hAnsi="Arial" w:cs="Arial"/>
          <w:color w:val="1F4E79" w:themeColor="accent1" w:themeShade="80"/>
          <w:sz w:val="32"/>
          <w:szCs w:val="32"/>
        </w:rPr>
      </w:pPr>
      <w:ins w:id="224" w:author="DELL" w:date="2020-07-17T01:16:00Z">
        <w:r w:rsidRPr="001D17DE">
          <w:rPr>
            <w:rFonts w:ascii="Arial" w:hAnsi="Arial" w:cs="Arial"/>
            <w:color w:val="1F4E79" w:themeColor="accent1" w:themeShade="80"/>
            <w:sz w:val="32"/>
            <w:szCs w:val="32"/>
            <w:rPrChange w:id="225" w:author="DELL" w:date="2020-07-17T01:41:00Z">
              <w:rPr/>
            </w:rPrChange>
          </w:rPr>
          <w:t>E: 29 29 21 21</w:t>
        </w:r>
      </w:ins>
    </w:p>
    <w:p w:rsidR="005C3CEA" w:rsidRDefault="005C3CEA" w:rsidP="005C3CEA">
      <w:pPr>
        <w:rPr>
          <w:ins w:id="226" w:author="DELL" w:date="2020-07-17T01:17:00Z"/>
          <w:rFonts w:ascii="Arial" w:hAnsi="Arial" w:cs="Arial"/>
          <w:color w:val="1F4E79" w:themeColor="accent1" w:themeShade="80"/>
          <w:sz w:val="32"/>
          <w:szCs w:val="32"/>
          <w:shd w:val="clear" w:color="auto" w:fill="FFFFFF"/>
        </w:rPr>
      </w:pPr>
    </w:p>
    <w:p w:rsidR="00DC23B8" w:rsidRDefault="00DC23B8" w:rsidP="005C3CEA">
      <w:pPr>
        <w:rPr>
          <w:ins w:id="227" w:author="DELL" w:date="2020-07-17T01:17:00Z"/>
          <w:rFonts w:ascii="Arial" w:hAnsi="Arial" w:cs="Arial"/>
          <w:color w:val="1F4E79" w:themeColor="accent1" w:themeShade="80"/>
          <w:sz w:val="32"/>
          <w:szCs w:val="32"/>
          <w:shd w:val="clear" w:color="auto" w:fill="FFFFFF"/>
        </w:rPr>
      </w:pPr>
    </w:p>
    <w:p w:rsidR="00DC23B8" w:rsidRDefault="00DC23B8" w:rsidP="005C3CEA">
      <w:pPr>
        <w:rPr>
          <w:ins w:id="228" w:author="DELL" w:date="2020-07-17T01:17:00Z"/>
          <w:rFonts w:ascii="Arial" w:hAnsi="Arial" w:cs="Arial"/>
          <w:color w:val="1F4E79" w:themeColor="accent1" w:themeShade="80"/>
          <w:sz w:val="32"/>
          <w:szCs w:val="32"/>
          <w:shd w:val="clear" w:color="auto" w:fill="FFFFFF"/>
        </w:rPr>
      </w:pPr>
    </w:p>
    <w:p w:rsidR="00DC23B8" w:rsidRDefault="00DC23B8" w:rsidP="005C3CEA">
      <w:pPr>
        <w:rPr>
          <w:ins w:id="229" w:author="DELL" w:date="2020-07-17T01:17:00Z"/>
          <w:rFonts w:ascii="Arial" w:hAnsi="Arial" w:cs="Arial"/>
          <w:color w:val="1F4E79" w:themeColor="accent1" w:themeShade="80"/>
          <w:sz w:val="32"/>
          <w:szCs w:val="32"/>
          <w:shd w:val="clear" w:color="auto" w:fill="FFFFFF"/>
        </w:rPr>
      </w:pPr>
    </w:p>
    <w:p w:rsidR="00DC23B8" w:rsidRDefault="00DC23B8" w:rsidP="005C3CEA">
      <w:pPr>
        <w:rPr>
          <w:ins w:id="230" w:author="DELL" w:date="2020-07-17T01:17:00Z"/>
          <w:rFonts w:ascii="Arial" w:hAnsi="Arial" w:cs="Arial"/>
          <w:color w:val="1F4E79" w:themeColor="accent1" w:themeShade="80"/>
          <w:sz w:val="32"/>
          <w:szCs w:val="32"/>
          <w:shd w:val="clear" w:color="auto" w:fill="FFFFFF"/>
        </w:rPr>
      </w:pPr>
    </w:p>
    <w:p w:rsidR="00DC23B8" w:rsidRDefault="00DC23B8" w:rsidP="005C3CEA">
      <w:pPr>
        <w:rPr>
          <w:ins w:id="231" w:author="DELL" w:date="2020-07-17T01:17:00Z"/>
          <w:rFonts w:ascii="Arial" w:hAnsi="Arial" w:cs="Arial"/>
          <w:color w:val="1F4E79" w:themeColor="accent1" w:themeShade="80"/>
          <w:sz w:val="32"/>
          <w:szCs w:val="32"/>
          <w:shd w:val="clear" w:color="auto" w:fill="FFFFFF"/>
        </w:rPr>
      </w:pPr>
    </w:p>
    <w:p w:rsidR="00DC23B8" w:rsidRDefault="00DC23B8" w:rsidP="005C3CEA">
      <w:pPr>
        <w:rPr>
          <w:ins w:id="232" w:author="DELL" w:date="2020-07-17T01:17:00Z"/>
          <w:rFonts w:ascii="Arial" w:hAnsi="Arial" w:cs="Arial"/>
          <w:color w:val="1F4E79" w:themeColor="accent1" w:themeShade="80"/>
          <w:sz w:val="32"/>
          <w:szCs w:val="32"/>
          <w:shd w:val="clear" w:color="auto" w:fill="FFFFFF"/>
        </w:rPr>
      </w:pPr>
    </w:p>
    <w:p w:rsidR="00DC23B8" w:rsidRDefault="00DC23B8" w:rsidP="005C3CEA">
      <w:pPr>
        <w:rPr>
          <w:ins w:id="233" w:author="DELL" w:date="2020-07-17T01:17:00Z"/>
          <w:rFonts w:ascii="Arial" w:hAnsi="Arial" w:cs="Arial"/>
          <w:sz w:val="32"/>
          <w:szCs w:val="32"/>
        </w:rPr>
      </w:pPr>
      <w:ins w:id="234" w:author="DELL" w:date="2020-07-17T01:17:00Z">
        <w:r w:rsidRPr="00DC23B8">
          <w:rPr>
            <w:rFonts w:ascii="Arial" w:hAnsi="Arial" w:cs="Arial"/>
            <w:sz w:val="32"/>
            <w:szCs w:val="32"/>
            <w:rPrChange w:id="235" w:author="DELL" w:date="2020-07-17T01:17:00Z">
              <w:rPr/>
            </w:rPrChange>
          </w:rPr>
          <w:t xml:space="preserve">Problem Statement 22: </w:t>
        </w:r>
      </w:ins>
    </w:p>
    <w:p w:rsidR="00DC23B8" w:rsidRDefault="00DC23B8" w:rsidP="005C3CEA">
      <w:pPr>
        <w:rPr>
          <w:ins w:id="236" w:author="DELL" w:date="2020-07-17T01:18:00Z"/>
          <w:rFonts w:ascii="Arial" w:hAnsi="Arial" w:cs="Arial"/>
          <w:sz w:val="32"/>
          <w:szCs w:val="32"/>
        </w:rPr>
      </w:pPr>
      <w:ins w:id="237" w:author="DELL" w:date="2020-07-17T01:17:00Z">
        <w:r w:rsidRPr="00DC23B8">
          <w:rPr>
            <w:rFonts w:ascii="Arial" w:hAnsi="Arial" w:cs="Arial"/>
            <w:sz w:val="32"/>
            <w:szCs w:val="32"/>
            <w:rPrChange w:id="238" w:author="DELL" w:date="2020-07-17T01:17:00Z">
              <w:rPr/>
            </w:rPrChange>
          </w:rPr>
          <w:t xml:space="preserve">We want to test whether short people differ with respect to their leadership qualities (Genghis Khan, Adolf Hitler and Napoleon were all stature-deprived, and how many midget MP's are there?) The following table shows the frequencies with which 43 short people and 52 tall people were categorized as "leaders", "followers" or as "unclassifiable". Is there a relationship between height and leadership qualities? [Chi-Square = 10.71, with 2 </w:t>
        </w:r>
        <w:proofErr w:type="spellStart"/>
        <w:proofErr w:type="gramStart"/>
        <w:r w:rsidRPr="00DC23B8">
          <w:rPr>
            <w:rFonts w:ascii="Arial" w:hAnsi="Arial" w:cs="Arial"/>
            <w:sz w:val="32"/>
            <w:szCs w:val="32"/>
            <w:rPrChange w:id="239" w:author="DELL" w:date="2020-07-17T01:17:00Z">
              <w:rPr/>
            </w:rPrChange>
          </w:rPr>
          <w:t>df</w:t>
        </w:r>
        <w:proofErr w:type="spellEnd"/>
        <w:proofErr w:type="gramEnd"/>
        <w:r w:rsidRPr="00DC23B8">
          <w:rPr>
            <w:rFonts w:ascii="Arial" w:hAnsi="Arial" w:cs="Arial"/>
            <w:sz w:val="32"/>
            <w:szCs w:val="32"/>
            <w:rPrChange w:id="240" w:author="DELL" w:date="2020-07-17T01:17:00Z">
              <w:rPr/>
            </w:rPrChange>
          </w:rPr>
          <w:t xml:space="preserve">: </w:t>
        </w:r>
        <w:r w:rsidRPr="00DC23B8">
          <w:rPr>
            <w:rFonts w:ascii="Cambria Math" w:hAnsi="Cambria Math" w:cs="Cambria Math"/>
            <w:sz w:val="32"/>
            <w:szCs w:val="32"/>
            <w:rPrChange w:id="241" w:author="DELL" w:date="2020-07-17T01:17:00Z">
              <w:rPr>
                <w:rFonts w:ascii="Cambria Math" w:hAnsi="Cambria Math" w:cs="Cambria Math"/>
              </w:rPr>
            </w:rPrChange>
          </w:rPr>
          <w:t>𝑝</w:t>
        </w:r>
        <w:r w:rsidRPr="00DC23B8">
          <w:rPr>
            <w:rFonts w:ascii="Arial" w:hAnsi="Arial" w:cs="Arial"/>
            <w:sz w:val="32"/>
            <w:szCs w:val="32"/>
            <w:rPrChange w:id="242" w:author="DELL" w:date="2020-07-17T01:17:00Z">
              <w:rPr/>
            </w:rPrChange>
          </w:rPr>
          <w:t xml:space="preserve"> &lt; 0.01].</w:t>
        </w:r>
      </w:ins>
    </w:p>
    <w:p w:rsidR="00DC23B8" w:rsidRPr="00DC23B8" w:rsidRDefault="00DC23B8" w:rsidP="005C3CEA">
      <w:pPr>
        <w:rPr>
          <w:rFonts w:ascii="Arial" w:hAnsi="Arial" w:cs="Arial"/>
          <w:color w:val="1F4E79" w:themeColor="accent1" w:themeShade="80"/>
          <w:sz w:val="32"/>
          <w:szCs w:val="32"/>
          <w:shd w:val="clear" w:color="auto" w:fill="FFFFFF"/>
        </w:rPr>
      </w:pPr>
      <w:ins w:id="243" w:author="DELL" w:date="2020-07-17T01:20:00Z">
        <w:r>
          <w:rPr>
            <w:rFonts w:ascii="Arial" w:hAnsi="Arial" w:cs="Arial"/>
            <w:noProof/>
            <w:color w:val="1F4E79" w:themeColor="accent1" w:themeShade="80"/>
            <w:sz w:val="32"/>
            <w:szCs w:val="32"/>
            <w:shd w:val="clear" w:color="auto" w:fill="FFFFFF"/>
          </w:rPr>
          <w:drawing>
            <wp:inline distT="0" distB="0" distL="0" distR="0">
              <wp:extent cx="5943600" cy="1462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f09874-eec2-43be-bb09-083fea855618.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2405"/>
                      </a:xfrm>
                      <a:prstGeom prst="rect">
                        <a:avLst/>
                      </a:prstGeom>
                    </pic:spPr>
                  </pic:pic>
                </a:graphicData>
              </a:graphic>
            </wp:inline>
          </w:drawing>
        </w:r>
      </w:ins>
    </w:p>
    <w:p w:rsidR="005C3CEA" w:rsidRDefault="005C3CEA" w:rsidP="00F05F35">
      <w:pPr>
        <w:rPr>
          <w:rFonts w:ascii="Arial" w:hAnsi="Arial" w:cs="Arial"/>
          <w:color w:val="1F4E79" w:themeColor="accent1" w:themeShade="80"/>
          <w:sz w:val="32"/>
          <w:szCs w:val="32"/>
          <w:shd w:val="clear" w:color="auto" w:fill="FFFFFF"/>
        </w:rPr>
      </w:pPr>
    </w:p>
    <w:p w:rsidR="00F05F35" w:rsidRDefault="00DC23B8" w:rsidP="00F05F35">
      <w:pPr>
        <w:rPr>
          <w:ins w:id="244" w:author="DELL" w:date="2020-07-17T01:27:00Z"/>
          <w:rFonts w:ascii="Arial" w:hAnsi="Arial" w:cs="Arial"/>
          <w:color w:val="1F4E79" w:themeColor="accent1" w:themeShade="80"/>
          <w:sz w:val="32"/>
          <w:szCs w:val="32"/>
          <w:shd w:val="clear" w:color="auto" w:fill="FFFFFF"/>
        </w:rPr>
      </w:pPr>
      <w:proofErr w:type="gramStart"/>
      <w:ins w:id="245" w:author="DELL" w:date="2020-07-17T01:22:00Z">
        <w:r>
          <w:rPr>
            <w:rFonts w:ascii="Arial" w:hAnsi="Arial" w:cs="Arial"/>
            <w:color w:val="1F4E79" w:themeColor="accent1" w:themeShade="80"/>
            <w:sz w:val="32"/>
            <w:szCs w:val="32"/>
            <w:shd w:val="clear" w:color="auto" w:fill="FFFFFF"/>
          </w:rPr>
          <w:t>Solution :</w:t>
        </w:r>
      </w:ins>
      <w:proofErr w:type="gramEnd"/>
    </w:p>
    <w:p w:rsidR="00DC23B8" w:rsidRPr="00E13FA8" w:rsidRDefault="00DC23B8" w:rsidP="00DC23B8">
      <w:pPr>
        <w:rPr>
          <w:ins w:id="246" w:author="DELL" w:date="2020-07-17T01:27:00Z"/>
          <w:rFonts w:ascii="Arial" w:hAnsi="Arial" w:cs="Arial"/>
          <w:color w:val="1F4E79" w:themeColor="accent1" w:themeShade="80"/>
          <w:sz w:val="32"/>
          <w:szCs w:val="32"/>
          <w:shd w:val="clear" w:color="auto" w:fill="FFFFFF"/>
        </w:rPr>
      </w:pPr>
      <w:ins w:id="247" w:author="DELL" w:date="2020-07-17T01:27:00Z">
        <w:r w:rsidRPr="00E13FA8">
          <w:rPr>
            <w:rFonts w:ascii="Arial" w:hAnsi="Arial" w:cs="Arial"/>
            <w:color w:val="1F4E79" w:themeColor="accent1" w:themeShade="80"/>
            <w:sz w:val="48"/>
            <w:szCs w:val="48"/>
          </w:rPr>
          <w:lastRenderedPageBreak/>
          <w:t>H</w:t>
        </w:r>
        <w:r w:rsidRPr="00E13FA8">
          <w:rPr>
            <w:rFonts w:ascii="Arial" w:hAnsi="Arial" w:cs="Arial"/>
            <w:color w:val="1F4E79" w:themeColor="accent1" w:themeShade="80"/>
            <w:sz w:val="48"/>
            <w:szCs w:val="48"/>
            <w:vertAlign w:val="subscript"/>
          </w:rPr>
          <w:t xml:space="preserve">0 </w:t>
        </w:r>
        <w:proofErr w:type="gramStart"/>
        <w:r w:rsidRPr="00E13FA8">
          <w:rPr>
            <w:rFonts w:ascii="Arial" w:hAnsi="Arial" w:cs="Arial"/>
            <w:color w:val="1F4E79" w:themeColor="accent1" w:themeShade="80"/>
            <w:sz w:val="32"/>
            <w:szCs w:val="32"/>
            <w:vertAlign w:val="subscript"/>
          </w:rPr>
          <w:t xml:space="preserve">= </w:t>
        </w:r>
        <w:r w:rsidRPr="00E13FA8">
          <w:rPr>
            <w:rFonts w:ascii="Arial" w:hAnsi="Arial" w:cs="Arial"/>
            <w:color w:val="1F4E79" w:themeColor="accent1" w:themeShade="80"/>
            <w:sz w:val="32"/>
            <w:szCs w:val="32"/>
            <w:shd w:val="clear" w:color="auto" w:fill="FFFFFF"/>
          </w:rPr>
          <w:t xml:space="preserve"> not</w:t>
        </w:r>
        <w:proofErr w:type="gramEnd"/>
        <w:r w:rsidRPr="00E13FA8">
          <w:rPr>
            <w:rFonts w:ascii="Arial" w:hAnsi="Arial" w:cs="Arial"/>
            <w:color w:val="1F4E79" w:themeColor="accent1" w:themeShade="80"/>
            <w:sz w:val="32"/>
            <w:szCs w:val="32"/>
            <w:shd w:val="clear" w:color="auto" w:fill="FFFFFF"/>
          </w:rPr>
          <w:t xml:space="preserve"> relation  </w:t>
        </w:r>
      </w:ins>
    </w:p>
    <w:p w:rsidR="00DC23B8" w:rsidRPr="00E13FA8" w:rsidRDefault="00DC23B8" w:rsidP="00DC23B8">
      <w:pPr>
        <w:rPr>
          <w:ins w:id="248" w:author="DELL" w:date="2020-07-17T01:27:00Z"/>
          <w:rFonts w:ascii="Arial" w:hAnsi="Arial" w:cs="Arial"/>
          <w:color w:val="1F4E79" w:themeColor="accent1" w:themeShade="80"/>
          <w:sz w:val="32"/>
          <w:szCs w:val="32"/>
          <w:shd w:val="clear" w:color="auto" w:fill="FFFFFF"/>
        </w:rPr>
      </w:pPr>
      <w:ins w:id="249" w:author="DELL" w:date="2020-07-17T01:27:00Z">
        <w:r w:rsidRPr="00E13FA8">
          <w:rPr>
            <w:rFonts w:ascii="Arial" w:hAnsi="Arial" w:cs="Arial"/>
            <w:color w:val="1F4E79" w:themeColor="accent1" w:themeShade="80"/>
            <w:sz w:val="48"/>
            <w:szCs w:val="48"/>
          </w:rPr>
          <w:t>H</w:t>
        </w:r>
        <w:r w:rsidRPr="00E13FA8">
          <w:rPr>
            <w:rFonts w:ascii="Arial" w:hAnsi="Arial" w:cs="Arial"/>
            <w:color w:val="1F4E79" w:themeColor="accent1" w:themeShade="80"/>
            <w:sz w:val="48"/>
            <w:szCs w:val="48"/>
            <w:vertAlign w:val="subscript"/>
          </w:rPr>
          <w:t>a</w:t>
        </w:r>
        <w:r w:rsidRPr="00E13FA8">
          <w:rPr>
            <w:rFonts w:ascii="Arial" w:hAnsi="Arial" w:cs="Arial"/>
            <w:color w:val="1F4E79" w:themeColor="accent1" w:themeShade="80"/>
            <w:sz w:val="48"/>
            <w:szCs w:val="48"/>
            <w:shd w:val="clear" w:color="auto" w:fill="FFFFFF"/>
          </w:rPr>
          <w:t xml:space="preserve"> </w:t>
        </w:r>
        <w:r w:rsidRPr="00E13FA8">
          <w:rPr>
            <w:rFonts w:ascii="Arial" w:hAnsi="Arial" w:cs="Arial"/>
            <w:color w:val="1F4E79" w:themeColor="accent1" w:themeShade="80"/>
            <w:sz w:val="32"/>
            <w:szCs w:val="32"/>
            <w:shd w:val="clear" w:color="auto" w:fill="FFFFFF"/>
          </w:rPr>
          <w:t xml:space="preserve">= </w:t>
        </w:r>
      </w:ins>
      <w:proofErr w:type="gramStart"/>
      <w:ins w:id="250" w:author="DELL" w:date="2020-07-17T01:28:00Z">
        <w:r w:rsidR="00E13FA8" w:rsidRPr="00E13FA8">
          <w:rPr>
            <w:rFonts w:ascii="Arial" w:hAnsi="Arial" w:cs="Arial"/>
            <w:color w:val="1F4E79" w:themeColor="accent1" w:themeShade="80"/>
            <w:sz w:val="32"/>
            <w:szCs w:val="32"/>
            <w:rPrChange w:id="251" w:author="DELL" w:date="2020-07-17T01:28:00Z">
              <w:rPr>
                <w:rFonts w:ascii="Arial" w:hAnsi="Arial" w:cs="Arial"/>
                <w:color w:val="000000"/>
                <w:sz w:val="32"/>
                <w:szCs w:val="32"/>
              </w:rPr>
            </w:rPrChange>
          </w:rPr>
          <w:t>To</w:t>
        </w:r>
      </w:ins>
      <w:proofErr w:type="gramEnd"/>
      <w:ins w:id="252" w:author="DELL" w:date="2020-07-17T01:27:00Z">
        <w:r w:rsidR="00E13FA8" w:rsidRPr="00E13FA8">
          <w:rPr>
            <w:rFonts w:ascii="Arial" w:hAnsi="Arial" w:cs="Arial"/>
            <w:color w:val="1F4E79" w:themeColor="accent1" w:themeShade="80"/>
            <w:sz w:val="32"/>
            <w:szCs w:val="32"/>
            <w:rPrChange w:id="253" w:author="DELL" w:date="2020-07-17T01:28:00Z">
              <w:rPr>
                <w:rFonts w:ascii="Arial" w:hAnsi="Arial" w:cs="Arial"/>
                <w:color w:val="000000"/>
                <w:sz w:val="20"/>
                <w:szCs w:val="20"/>
              </w:rPr>
            </w:rPrChange>
          </w:rPr>
          <w:t xml:space="preserve"> be a relationship between height and leadership qualities</w:t>
        </w:r>
      </w:ins>
    </w:p>
    <w:p w:rsidR="00DC23B8" w:rsidRPr="00E13FA8" w:rsidRDefault="00DC23B8" w:rsidP="00F05F35">
      <w:pPr>
        <w:rPr>
          <w:ins w:id="254" w:author="DELL" w:date="2020-07-17T01:22:00Z"/>
          <w:rFonts w:ascii="Arial" w:hAnsi="Arial" w:cs="Arial"/>
          <w:color w:val="1F4E79" w:themeColor="accent1" w:themeShade="80"/>
          <w:sz w:val="32"/>
          <w:szCs w:val="32"/>
          <w:shd w:val="clear" w:color="auto" w:fill="FFFFFF"/>
        </w:rPr>
      </w:pPr>
    </w:p>
    <w:p w:rsidR="00DC23B8" w:rsidRPr="00E13FA8" w:rsidRDefault="00DC23B8" w:rsidP="00F05F35">
      <w:pPr>
        <w:rPr>
          <w:ins w:id="255" w:author="DELL" w:date="2020-07-17T01:22:00Z"/>
          <w:rFonts w:ascii="Arial" w:hAnsi="Arial" w:cs="Arial"/>
          <w:color w:val="1F4E79" w:themeColor="accent1" w:themeShade="80"/>
          <w:sz w:val="32"/>
          <w:szCs w:val="32"/>
          <w:rPrChange w:id="256" w:author="DELL" w:date="2020-07-17T01:28:00Z">
            <w:rPr>
              <w:ins w:id="257" w:author="DELL" w:date="2020-07-17T01:22:00Z"/>
              <w:rFonts w:ascii="Arial" w:hAnsi="Arial" w:cs="Arial"/>
              <w:sz w:val="32"/>
              <w:szCs w:val="32"/>
            </w:rPr>
          </w:rPrChange>
        </w:rPr>
      </w:pPr>
      <w:proofErr w:type="gramStart"/>
      <w:ins w:id="258" w:author="DELL" w:date="2020-07-17T01:22:00Z">
        <w:r w:rsidRPr="00E13FA8">
          <w:rPr>
            <w:rFonts w:ascii="Arial" w:hAnsi="Arial" w:cs="Arial"/>
            <w:color w:val="1F4E79" w:themeColor="accent1" w:themeShade="80"/>
            <w:sz w:val="32"/>
            <w:szCs w:val="32"/>
            <w:rPrChange w:id="259" w:author="DELL" w:date="2020-07-17T01:28:00Z">
              <w:rPr/>
            </w:rPrChange>
          </w:rPr>
          <w:t>leader</w:t>
        </w:r>
        <w:proofErr w:type="gramEnd"/>
        <w:r w:rsidRPr="00E13FA8">
          <w:rPr>
            <w:rFonts w:ascii="Arial" w:hAnsi="Arial" w:cs="Arial"/>
            <w:color w:val="1F4E79" w:themeColor="accent1" w:themeShade="80"/>
            <w:sz w:val="32"/>
            <w:szCs w:val="32"/>
            <w:rPrChange w:id="260" w:author="DELL" w:date="2020-07-17T01:28:00Z">
              <w:rPr>
                <w:rFonts w:ascii="Arial" w:hAnsi="Arial" w:cs="Arial"/>
                <w:sz w:val="32"/>
                <w:szCs w:val="32"/>
              </w:rPr>
            </w:rPrChange>
          </w:rPr>
          <w:t xml:space="preserve">: 12 (19.92) </w:t>
        </w:r>
      </w:ins>
      <w:ins w:id="261" w:author="DELL" w:date="2020-07-17T01:23:00Z">
        <w:r w:rsidRPr="00E13FA8">
          <w:rPr>
            <w:rFonts w:ascii="Arial" w:hAnsi="Arial" w:cs="Arial"/>
            <w:color w:val="1F4E79" w:themeColor="accent1" w:themeShade="80"/>
            <w:sz w:val="32"/>
            <w:szCs w:val="32"/>
            <w:rPrChange w:id="262" w:author="DELL" w:date="2020-07-17T01:28:00Z">
              <w:rPr>
                <w:rFonts w:ascii="Arial" w:hAnsi="Arial" w:cs="Arial"/>
                <w:sz w:val="32"/>
                <w:szCs w:val="32"/>
              </w:rPr>
            </w:rPrChange>
          </w:rPr>
          <w:t xml:space="preserve">, </w:t>
        </w:r>
      </w:ins>
      <w:ins w:id="263" w:author="DELL" w:date="2020-07-17T01:22:00Z">
        <w:r w:rsidRPr="00E13FA8">
          <w:rPr>
            <w:rFonts w:ascii="Arial" w:hAnsi="Arial" w:cs="Arial"/>
            <w:color w:val="1F4E79" w:themeColor="accent1" w:themeShade="80"/>
            <w:sz w:val="32"/>
            <w:szCs w:val="32"/>
            <w:rPrChange w:id="264" w:author="DELL" w:date="2020-07-17T01:28:00Z">
              <w:rPr>
                <w:rFonts w:ascii="Arial" w:hAnsi="Arial" w:cs="Arial"/>
                <w:sz w:val="32"/>
                <w:szCs w:val="32"/>
              </w:rPr>
            </w:rPrChange>
          </w:rPr>
          <w:t xml:space="preserve">32 (24.08) </w:t>
        </w:r>
      </w:ins>
    </w:p>
    <w:p w:rsidR="00DC23B8" w:rsidRPr="00E13FA8" w:rsidRDefault="00DC23B8" w:rsidP="00F05F35">
      <w:pPr>
        <w:rPr>
          <w:ins w:id="265" w:author="DELL" w:date="2020-07-17T01:23:00Z"/>
          <w:rFonts w:ascii="Arial" w:hAnsi="Arial" w:cs="Arial"/>
          <w:color w:val="1F4E79" w:themeColor="accent1" w:themeShade="80"/>
          <w:sz w:val="32"/>
          <w:szCs w:val="32"/>
          <w:rPrChange w:id="266" w:author="DELL" w:date="2020-07-17T01:28:00Z">
            <w:rPr>
              <w:ins w:id="267" w:author="DELL" w:date="2020-07-17T01:23:00Z"/>
              <w:rFonts w:ascii="Arial" w:hAnsi="Arial" w:cs="Arial"/>
              <w:sz w:val="32"/>
              <w:szCs w:val="32"/>
            </w:rPr>
          </w:rPrChange>
        </w:rPr>
      </w:pPr>
      <w:proofErr w:type="gramStart"/>
      <w:ins w:id="268" w:author="DELL" w:date="2020-07-17T01:22:00Z">
        <w:r w:rsidRPr="00E13FA8">
          <w:rPr>
            <w:rFonts w:ascii="Arial" w:hAnsi="Arial" w:cs="Arial"/>
            <w:color w:val="1F4E79" w:themeColor="accent1" w:themeShade="80"/>
            <w:sz w:val="32"/>
            <w:szCs w:val="32"/>
            <w:rPrChange w:id="269" w:author="DELL" w:date="2020-07-17T01:28:00Z">
              <w:rPr/>
            </w:rPrChange>
          </w:rPr>
          <w:t>follower</w:t>
        </w:r>
        <w:proofErr w:type="gramEnd"/>
        <w:r w:rsidRPr="00E13FA8">
          <w:rPr>
            <w:rFonts w:ascii="Arial" w:hAnsi="Arial" w:cs="Arial"/>
            <w:color w:val="1F4E79" w:themeColor="accent1" w:themeShade="80"/>
            <w:sz w:val="32"/>
            <w:szCs w:val="32"/>
            <w:rPrChange w:id="270" w:author="DELL" w:date="2020-07-17T01:28:00Z">
              <w:rPr>
                <w:rFonts w:ascii="Arial" w:hAnsi="Arial" w:cs="Arial"/>
                <w:sz w:val="32"/>
                <w:szCs w:val="32"/>
              </w:rPr>
            </w:rPrChange>
          </w:rPr>
          <w:t xml:space="preserve">: 22 (16.29) </w:t>
        </w:r>
      </w:ins>
      <w:ins w:id="271" w:author="DELL" w:date="2020-07-17T01:23:00Z">
        <w:r w:rsidRPr="00E13FA8">
          <w:rPr>
            <w:rFonts w:ascii="Arial" w:hAnsi="Arial" w:cs="Arial"/>
            <w:color w:val="1F4E79" w:themeColor="accent1" w:themeShade="80"/>
            <w:sz w:val="32"/>
            <w:szCs w:val="32"/>
            <w:rPrChange w:id="272" w:author="DELL" w:date="2020-07-17T01:28:00Z">
              <w:rPr>
                <w:rFonts w:ascii="Arial" w:hAnsi="Arial" w:cs="Arial"/>
                <w:sz w:val="32"/>
                <w:szCs w:val="32"/>
              </w:rPr>
            </w:rPrChange>
          </w:rPr>
          <w:t xml:space="preserve">, </w:t>
        </w:r>
      </w:ins>
      <w:ins w:id="273" w:author="DELL" w:date="2020-07-17T01:22:00Z">
        <w:r w:rsidRPr="00E13FA8">
          <w:rPr>
            <w:rFonts w:ascii="Arial" w:hAnsi="Arial" w:cs="Arial"/>
            <w:color w:val="1F4E79" w:themeColor="accent1" w:themeShade="80"/>
            <w:sz w:val="32"/>
            <w:szCs w:val="32"/>
            <w:rPrChange w:id="274" w:author="DELL" w:date="2020-07-17T01:28:00Z">
              <w:rPr>
                <w:rFonts w:ascii="Arial" w:hAnsi="Arial" w:cs="Arial"/>
                <w:sz w:val="32"/>
                <w:szCs w:val="32"/>
              </w:rPr>
            </w:rPrChange>
          </w:rPr>
          <w:t xml:space="preserve">14 (19.71) </w:t>
        </w:r>
      </w:ins>
    </w:p>
    <w:p w:rsidR="00DC23B8" w:rsidRPr="00E13FA8" w:rsidRDefault="00DC23B8" w:rsidP="00F05F35">
      <w:pPr>
        <w:rPr>
          <w:ins w:id="275" w:author="DELL" w:date="2020-07-17T01:22:00Z"/>
          <w:rFonts w:ascii="Arial" w:hAnsi="Arial" w:cs="Arial"/>
          <w:color w:val="1F4E79" w:themeColor="accent1" w:themeShade="80"/>
          <w:sz w:val="32"/>
          <w:szCs w:val="32"/>
          <w:rPrChange w:id="276" w:author="DELL" w:date="2020-07-17T01:28:00Z">
            <w:rPr>
              <w:ins w:id="277" w:author="DELL" w:date="2020-07-17T01:22:00Z"/>
            </w:rPr>
          </w:rPrChange>
        </w:rPr>
      </w:pPr>
      <w:proofErr w:type="gramStart"/>
      <w:ins w:id="278" w:author="DELL" w:date="2020-07-17T01:22:00Z">
        <w:r w:rsidRPr="00E13FA8">
          <w:rPr>
            <w:rFonts w:ascii="Arial" w:hAnsi="Arial" w:cs="Arial"/>
            <w:color w:val="1F4E79" w:themeColor="accent1" w:themeShade="80"/>
            <w:sz w:val="32"/>
            <w:szCs w:val="32"/>
            <w:rPrChange w:id="279" w:author="DELL" w:date="2020-07-17T01:28:00Z">
              <w:rPr/>
            </w:rPrChange>
          </w:rPr>
          <w:t>unclassifiable</w:t>
        </w:r>
        <w:proofErr w:type="gramEnd"/>
        <w:r w:rsidRPr="00E13FA8">
          <w:rPr>
            <w:rFonts w:ascii="Arial" w:hAnsi="Arial" w:cs="Arial"/>
            <w:color w:val="1F4E79" w:themeColor="accent1" w:themeShade="80"/>
            <w:sz w:val="32"/>
            <w:szCs w:val="32"/>
            <w:rPrChange w:id="280" w:author="DELL" w:date="2020-07-17T01:28:00Z">
              <w:rPr/>
            </w:rPrChange>
          </w:rPr>
          <w:t xml:space="preserve">: 9 (6.79) 6 </w:t>
        </w:r>
      </w:ins>
      <w:ins w:id="281" w:author="DELL" w:date="2020-07-17T01:23:00Z">
        <w:r w:rsidRPr="00E13FA8">
          <w:rPr>
            <w:rFonts w:ascii="Arial" w:hAnsi="Arial" w:cs="Arial"/>
            <w:color w:val="1F4E79" w:themeColor="accent1" w:themeShade="80"/>
            <w:sz w:val="32"/>
            <w:szCs w:val="32"/>
            <w:rPrChange w:id="282" w:author="DELL" w:date="2020-07-17T01:28:00Z">
              <w:rPr>
                <w:rFonts w:ascii="Arial" w:hAnsi="Arial" w:cs="Arial"/>
                <w:sz w:val="32"/>
                <w:szCs w:val="32"/>
              </w:rPr>
            </w:rPrChange>
          </w:rPr>
          <w:t xml:space="preserve">, </w:t>
        </w:r>
      </w:ins>
      <w:ins w:id="283" w:author="DELL" w:date="2020-07-17T01:22:00Z">
        <w:r w:rsidRPr="00E13FA8">
          <w:rPr>
            <w:rFonts w:ascii="Arial" w:hAnsi="Arial" w:cs="Arial"/>
            <w:color w:val="1F4E79" w:themeColor="accent1" w:themeShade="80"/>
            <w:sz w:val="32"/>
            <w:szCs w:val="32"/>
            <w:rPrChange w:id="284" w:author="DELL" w:date="2020-07-17T01:28:00Z">
              <w:rPr/>
            </w:rPrChange>
          </w:rPr>
          <w:t>(</w:t>
        </w:r>
        <w:r w:rsidRPr="00E13FA8">
          <w:rPr>
            <w:rFonts w:ascii="Arial" w:hAnsi="Arial" w:cs="Arial"/>
            <w:color w:val="1F4E79" w:themeColor="accent1" w:themeShade="80"/>
            <w:sz w:val="32"/>
            <w:szCs w:val="32"/>
            <w:rPrChange w:id="285" w:author="DELL" w:date="2020-07-17T01:28:00Z">
              <w:rPr>
                <w:rFonts w:ascii="Arial" w:hAnsi="Arial" w:cs="Arial"/>
                <w:sz w:val="32"/>
                <w:szCs w:val="32"/>
              </w:rPr>
            </w:rPrChange>
          </w:rPr>
          <w:t xml:space="preserve">8.21) 15  </w:t>
        </w:r>
      </w:ins>
    </w:p>
    <w:p w:rsidR="00DC23B8" w:rsidRPr="00E13FA8" w:rsidRDefault="00DC23B8" w:rsidP="00F05F35">
      <w:pPr>
        <w:rPr>
          <w:rFonts w:ascii="Arial" w:hAnsi="Arial" w:cs="Arial"/>
          <w:color w:val="1F4E79" w:themeColor="accent1" w:themeShade="80"/>
          <w:sz w:val="32"/>
          <w:szCs w:val="32"/>
          <w:shd w:val="clear" w:color="auto" w:fill="FFFFFF"/>
        </w:rPr>
      </w:pPr>
      <w:proofErr w:type="gramStart"/>
      <w:ins w:id="286" w:author="DELL" w:date="2020-07-17T01:25:00Z">
        <w:r w:rsidRPr="00E13FA8">
          <w:rPr>
            <w:rFonts w:ascii="Arial" w:hAnsi="Arial" w:cs="Arial"/>
            <w:color w:val="1F4E79" w:themeColor="accent1" w:themeShade="80"/>
            <w:sz w:val="32"/>
            <w:szCs w:val="32"/>
            <w:rPrChange w:id="287" w:author="DELL" w:date="2020-07-17T01:28:00Z">
              <w:rPr>
                <w:rFonts w:ascii="Arial" w:hAnsi="Arial" w:cs="Arial"/>
                <w:color w:val="0070C0"/>
                <w:sz w:val="32"/>
                <w:szCs w:val="32"/>
              </w:rPr>
            </w:rPrChange>
          </w:rPr>
          <w:t>X</w:t>
        </w:r>
      </w:ins>
      <w:ins w:id="288" w:author="DELL" w:date="2020-07-17T01:24:00Z">
        <w:r w:rsidRPr="00E13FA8">
          <w:rPr>
            <w:rFonts w:ascii="Arial" w:hAnsi="Arial" w:cs="Arial"/>
            <w:color w:val="1F4E79" w:themeColor="accent1" w:themeShade="80"/>
            <w:sz w:val="32"/>
            <w:szCs w:val="32"/>
            <w:vertAlign w:val="superscript"/>
            <w:rPrChange w:id="289" w:author="DELL" w:date="2020-07-17T01:28:00Z">
              <w:rPr>
                <w:rFonts w:ascii="Arial" w:hAnsi="Arial" w:cs="Arial"/>
                <w:sz w:val="32"/>
                <w:szCs w:val="32"/>
                <w:vertAlign w:val="superscript"/>
              </w:rPr>
            </w:rPrChange>
          </w:rPr>
          <w:t xml:space="preserve">2 </w:t>
        </w:r>
      </w:ins>
      <w:ins w:id="290" w:author="DELL" w:date="2020-07-17T01:22:00Z">
        <w:r w:rsidRPr="00E13FA8">
          <w:rPr>
            <w:rFonts w:ascii="Arial" w:hAnsi="Arial" w:cs="Arial"/>
            <w:color w:val="1F4E79" w:themeColor="accent1" w:themeShade="80"/>
            <w:sz w:val="32"/>
            <w:szCs w:val="32"/>
            <w:rPrChange w:id="291" w:author="DELL" w:date="2020-07-17T01:28:00Z">
              <w:rPr/>
            </w:rPrChange>
          </w:rPr>
          <w:t xml:space="preserve"> =</w:t>
        </w:r>
        <w:proofErr w:type="gramEnd"/>
        <w:r w:rsidRPr="00E13FA8">
          <w:rPr>
            <w:rFonts w:ascii="Arial" w:hAnsi="Arial" w:cs="Arial"/>
            <w:color w:val="1F4E79" w:themeColor="accent1" w:themeShade="80"/>
            <w:sz w:val="32"/>
            <w:szCs w:val="32"/>
            <w:rPrChange w:id="292" w:author="DELL" w:date="2020-07-17T01:28:00Z">
              <w:rPr/>
            </w:rPrChange>
          </w:rPr>
          <w:t xml:space="preserve"> 3.146 + 2.602 + 1.998 + 1.652 + 0.720 + 0.595 </w:t>
        </w:r>
      </w:ins>
    </w:p>
    <w:p w:rsidR="00F05F35" w:rsidRPr="00E13FA8" w:rsidRDefault="00DC23B8">
      <w:pPr>
        <w:rPr>
          <w:ins w:id="293" w:author="DELL" w:date="2020-07-17T01:25:00Z"/>
          <w:rFonts w:ascii="Arial" w:hAnsi="Arial" w:cs="Arial"/>
          <w:color w:val="1F4E79" w:themeColor="accent1" w:themeShade="80"/>
          <w:sz w:val="32"/>
          <w:szCs w:val="32"/>
          <w:rPrChange w:id="294" w:author="DELL" w:date="2020-07-17T01:28:00Z">
            <w:rPr>
              <w:ins w:id="295" w:author="DELL" w:date="2020-07-17T01:25:00Z"/>
              <w:rFonts w:ascii="Arial" w:hAnsi="Arial" w:cs="Arial"/>
              <w:color w:val="0070C0"/>
              <w:sz w:val="32"/>
              <w:szCs w:val="32"/>
            </w:rPr>
          </w:rPrChange>
        </w:rPr>
      </w:pPr>
      <w:ins w:id="296" w:author="DELL" w:date="2020-07-17T01:24:00Z">
        <w:r w:rsidRPr="00E13FA8">
          <w:rPr>
            <w:rFonts w:ascii="Arial" w:hAnsi="Arial" w:cs="Arial"/>
            <w:color w:val="1F4E79" w:themeColor="accent1" w:themeShade="80"/>
            <w:sz w:val="32"/>
            <w:szCs w:val="32"/>
            <w:rPrChange w:id="297" w:author="DELL" w:date="2020-07-17T01:28:00Z">
              <w:rPr>
                <w:rFonts w:ascii="Arial" w:hAnsi="Arial" w:cs="Arial"/>
                <w:sz w:val="32"/>
                <w:szCs w:val="32"/>
              </w:rPr>
            </w:rPrChange>
          </w:rPr>
          <w:t xml:space="preserve">      </w:t>
        </w:r>
        <w:r w:rsidRPr="00E13FA8">
          <w:rPr>
            <w:rFonts w:ascii="Arial" w:hAnsi="Arial" w:cs="Arial"/>
            <w:color w:val="1F4E79" w:themeColor="accent1" w:themeShade="80"/>
            <w:sz w:val="32"/>
            <w:szCs w:val="32"/>
            <w:rPrChange w:id="298" w:author="DELL" w:date="2020-07-17T01:28:00Z">
              <w:rPr>
                <w:rFonts w:ascii="Arial" w:hAnsi="Arial" w:cs="Arial"/>
                <w:color w:val="0070C0"/>
                <w:sz w:val="32"/>
                <w:szCs w:val="32"/>
              </w:rPr>
            </w:rPrChange>
          </w:rPr>
          <w:t>= 10.712</w:t>
        </w:r>
      </w:ins>
    </w:p>
    <w:p w:rsidR="00DC23B8" w:rsidRDefault="00DC23B8">
      <w:pPr>
        <w:rPr>
          <w:ins w:id="299" w:author="DELL" w:date="2020-07-17T01:28:00Z"/>
          <w:rFonts w:ascii="Arial" w:hAnsi="Arial" w:cs="Arial"/>
          <w:color w:val="1F4E79" w:themeColor="accent1" w:themeShade="80"/>
          <w:sz w:val="32"/>
          <w:szCs w:val="32"/>
        </w:rPr>
      </w:pPr>
      <w:proofErr w:type="gramStart"/>
      <w:ins w:id="300" w:author="DELL" w:date="2020-07-17T01:25:00Z">
        <w:r w:rsidRPr="00E13FA8">
          <w:rPr>
            <w:rFonts w:ascii="Arial" w:hAnsi="Arial" w:cs="Arial"/>
            <w:color w:val="1F4E79" w:themeColor="accent1" w:themeShade="80"/>
            <w:sz w:val="32"/>
            <w:szCs w:val="32"/>
            <w:rPrChange w:id="301" w:author="DELL" w:date="2020-07-17T01:28:00Z">
              <w:rPr>
                <w:rFonts w:ascii="Arial" w:hAnsi="Arial" w:cs="Arial"/>
                <w:color w:val="0070C0"/>
                <w:sz w:val="32"/>
                <w:szCs w:val="32"/>
              </w:rPr>
            </w:rPrChange>
          </w:rPr>
          <w:t>X(</w:t>
        </w:r>
        <w:proofErr w:type="gramEnd"/>
        <w:r w:rsidRPr="00E13FA8">
          <w:rPr>
            <w:rFonts w:ascii="Arial" w:hAnsi="Arial" w:cs="Arial"/>
            <w:color w:val="1F4E79" w:themeColor="accent1" w:themeShade="80"/>
            <w:sz w:val="32"/>
            <w:szCs w:val="32"/>
            <w:rPrChange w:id="302" w:author="DELL" w:date="2020-07-17T01:28:00Z">
              <w:rPr>
                <w:rFonts w:ascii="Arial" w:hAnsi="Arial" w:cs="Arial"/>
                <w:color w:val="0070C0"/>
                <w:sz w:val="32"/>
                <w:szCs w:val="32"/>
              </w:rPr>
            </w:rPrChange>
          </w:rPr>
          <w:t>0.01) =</w:t>
        </w:r>
      </w:ins>
      <w:ins w:id="303" w:author="DELL" w:date="2020-07-17T01:26:00Z">
        <w:r w:rsidRPr="00E13FA8">
          <w:rPr>
            <w:rFonts w:ascii="Arial" w:hAnsi="Arial" w:cs="Arial"/>
            <w:color w:val="1F4E79" w:themeColor="accent1" w:themeShade="80"/>
            <w:sz w:val="32"/>
            <w:szCs w:val="32"/>
            <w:rPrChange w:id="304" w:author="DELL" w:date="2020-07-17T01:28:00Z">
              <w:rPr>
                <w:rFonts w:ascii="Arial" w:hAnsi="Arial" w:cs="Arial"/>
                <w:color w:val="0070C0"/>
                <w:sz w:val="32"/>
                <w:szCs w:val="32"/>
              </w:rPr>
            </w:rPrChange>
          </w:rPr>
          <w:t>9.21</w:t>
        </w:r>
      </w:ins>
    </w:p>
    <w:p w:rsidR="00E13FA8" w:rsidRDefault="00E13FA8">
      <w:pPr>
        <w:rPr>
          <w:ins w:id="305" w:author="DELL" w:date="2020-07-17T01:28:00Z"/>
          <w:rFonts w:ascii="Arial" w:hAnsi="Arial" w:cs="Arial"/>
          <w:color w:val="1F4E79" w:themeColor="accent1" w:themeShade="80"/>
          <w:sz w:val="32"/>
          <w:szCs w:val="32"/>
          <w:vertAlign w:val="subscript"/>
        </w:rPr>
      </w:pPr>
      <w:ins w:id="306" w:author="DELL" w:date="2020-07-17T01:28:00Z">
        <w:r>
          <w:rPr>
            <w:rFonts w:ascii="Arial" w:hAnsi="Arial" w:cs="Arial"/>
            <w:color w:val="1F4E79" w:themeColor="accent1" w:themeShade="80"/>
            <w:sz w:val="32"/>
            <w:szCs w:val="32"/>
          </w:rPr>
          <w:t>So, we accept the null hypothesis H</w:t>
        </w:r>
        <w:r>
          <w:rPr>
            <w:rFonts w:ascii="Arial" w:hAnsi="Arial" w:cs="Arial"/>
            <w:color w:val="1F4E79" w:themeColor="accent1" w:themeShade="80"/>
            <w:sz w:val="32"/>
            <w:szCs w:val="32"/>
            <w:vertAlign w:val="subscript"/>
          </w:rPr>
          <w:t xml:space="preserve">a </w:t>
        </w:r>
      </w:ins>
    </w:p>
    <w:p w:rsidR="00DC23B8" w:rsidRPr="00E13FA8" w:rsidDel="00E13FA8" w:rsidRDefault="00DC23B8">
      <w:pPr>
        <w:rPr>
          <w:del w:id="307" w:author="DELL" w:date="2020-07-17T01:29:00Z"/>
          <w:rFonts w:ascii="Arial" w:hAnsi="Arial" w:cs="Arial"/>
          <w:color w:val="1F4E79" w:themeColor="accent1" w:themeShade="80"/>
          <w:sz w:val="32"/>
          <w:szCs w:val="32"/>
          <w:vertAlign w:val="subscript"/>
        </w:rPr>
      </w:pPr>
    </w:p>
    <w:p w:rsidR="00E13FA8" w:rsidRDefault="00E13FA8">
      <w:pPr>
        <w:rPr>
          <w:ins w:id="308" w:author="DELL" w:date="2020-07-17T01:29:00Z"/>
          <w:rFonts w:ascii="Arial" w:hAnsi="Arial" w:cs="Arial"/>
          <w:sz w:val="32"/>
          <w:szCs w:val="32"/>
        </w:rPr>
      </w:pPr>
      <w:ins w:id="309" w:author="DELL" w:date="2020-07-17T01:29:00Z">
        <w:r w:rsidRPr="00E13FA8">
          <w:rPr>
            <w:rFonts w:ascii="Arial" w:hAnsi="Arial" w:cs="Arial"/>
            <w:sz w:val="32"/>
            <w:szCs w:val="32"/>
            <w:rPrChange w:id="310" w:author="DELL" w:date="2020-07-17T01:29:00Z">
              <w:rPr/>
            </w:rPrChange>
          </w:rPr>
          <w:t xml:space="preserve">Problem Statement 23: </w:t>
        </w:r>
      </w:ins>
    </w:p>
    <w:p w:rsidR="00E13FA8" w:rsidRDefault="00E13FA8">
      <w:pPr>
        <w:rPr>
          <w:ins w:id="311" w:author="DELL" w:date="2020-07-17T01:29:00Z"/>
          <w:rFonts w:ascii="Arial" w:hAnsi="Arial" w:cs="Arial"/>
          <w:sz w:val="32"/>
          <w:szCs w:val="32"/>
        </w:rPr>
      </w:pPr>
      <w:ins w:id="312" w:author="DELL" w:date="2020-07-17T01:29:00Z">
        <w:r w:rsidRPr="00E13FA8">
          <w:rPr>
            <w:rFonts w:ascii="Arial" w:hAnsi="Arial" w:cs="Arial"/>
            <w:sz w:val="32"/>
            <w:szCs w:val="32"/>
            <w:rPrChange w:id="313" w:author="DELL" w:date="2020-07-17T01:29:00Z">
              <w:rPr/>
            </w:rPrChange>
          </w:rPr>
          <w:t>Each respondent in the Current Population Survey of March 1993 was classified as employed, unemployed, or outside the labor force. The results for men in California age 35- 44 can be cross-tabulated by marital status, as follows:</w:t>
        </w:r>
      </w:ins>
    </w:p>
    <w:p w:rsidR="00E13FA8" w:rsidRPr="00E13FA8" w:rsidRDefault="00E13FA8">
      <w:pPr>
        <w:rPr>
          <w:ins w:id="314" w:author="DELL" w:date="2020-07-17T01:29:00Z"/>
          <w:rFonts w:ascii="Arial" w:hAnsi="Arial" w:cs="Arial"/>
          <w:sz w:val="32"/>
          <w:szCs w:val="32"/>
        </w:rPr>
      </w:pPr>
      <w:ins w:id="315" w:author="DELL" w:date="2020-07-17T01:29:00Z">
        <w:r>
          <w:rPr>
            <w:rFonts w:ascii="Arial" w:hAnsi="Arial" w:cs="Arial"/>
            <w:noProof/>
            <w:sz w:val="32"/>
            <w:szCs w:val="32"/>
          </w:rPr>
          <w:drawing>
            <wp:inline distT="0" distB="0" distL="0" distR="0">
              <wp:extent cx="5943600" cy="144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3a3c152-e7ec-484e-a76b-7f10fc1cf3c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ins>
    </w:p>
    <w:p w:rsidR="00E44202" w:rsidRPr="00E44202" w:rsidRDefault="00E44202">
      <w:pPr>
        <w:rPr>
          <w:rFonts w:ascii="Arial" w:hAnsi="Arial" w:cs="Arial"/>
          <w:color w:val="1F4E79" w:themeColor="accent1" w:themeShade="80"/>
          <w:sz w:val="32"/>
          <w:szCs w:val="32"/>
          <w:shd w:val="clear" w:color="auto" w:fill="FFFFFF"/>
        </w:rPr>
      </w:pPr>
    </w:p>
    <w:p w:rsidR="00E44202" w:rsidRDefault="00E13FA8">
      <w:pPr>
        <w:rPr>
          <w:ins w:id="316" w:author="DELL" w:date="2020-07-17T01:30:00Z"/>
          <w:rFonts w:ascii="Arial" w:hAnsi="Arial" w:cs="Arial"/>
          <w:sz w:val="32"/>
          <w:szCs w:val="32"/>
        </w:rPr>
      </w:pPr>
      <w:ins w:id="317" w:author="DELL" w:date="2020-07-17T01:30:00Z">
        <w:r w:rsidRPr="00E13FA8">
          <w:rPr>
            <w:rFonts w:ascii="Arial" w:hAnsi="Arial" w:cs="Arial"/>
            <w:sz w:val="32"/>
            <w:szCs w:val="32"/>
            <w:rPrChange w:id="318" w:author="DELL" w:date="2020-07-17T01:30:00Z">
              <w:rPr/>
            </w:rPrChange>
          </w:rPr>
          <w:t>Men of different marital status seem to have different distributions of labor force status. Or is this just chance variation? (</w:t>
        </w:r>
        <w:proofErr w:type="gramStart"/>
        <w:r w:rsidRPr="00E13FA8">
          <w:rPr>
            <w:rFonts w:ascii="Arial" w:hAnsi="Arial" w:cs="Arial"/>
            <w:sz w:val="32"/>
            <w:szCs w:val="32"/>
            <w:rPrChange w:id="319" w:author="DELL" w:date="2020-07-17T01:30:00Z">
              <w:rPr/>
            </w:rPrChange>
          </w:rPr>
          <w:t>you</w:t>
        </w:r>
        <w:proofErr w:type="gramEnd"/>
        <w:r w:rsidRPr="00E13FA8">
          <w:rPr>
            <w:rFonts w:ascii="Arial" w:hAnsi="Arial" w:cs="Arial"/>
            <w:sz w:val="32"/>
            <w:szCs w:val="32"/>
            <w:rPrChange w:id="320" w:author="DELL" w:date="2020-07-17T01:30:00Z">
              <w:rPr/>
            </w:rPrChange>
          </w:rPr>
          <w:t xml:space="preserve"> may assume the table results from a simple random sample.)</w:t>
        </w:r>
      </w:ins>
    </w:p>
    <w:p w:rsidR="00E13FA8" w:rsidRDefault="00E13FA8">
      <w:pPr>
        <w:rPr>
          <w:ins w:id="321" w:author="DELL" w:date="2020-07-17T01:30:00Z"/>
          <w:rFonts w:ascii="Arial" w:hAnsi="Arial" w:cs="Arial"/>
          <w:color w:val="1F4E79" w:themeColor="accent1" w:themeShade="80"/>
          <w:sz w:val="32"/>
          <w:szCs w:val="32"/>
        </w:rPr>
      </w:pPr>
      <w:proofErr w:type="gramStart"/>
      <w:ins w:id="322" w:author="DELL" w:date="2020-07-17T01:30:00Z">
        <w:r w:rsidRPr="00E13FA8">
          <w:rPr>
            <w:rFonts w:ascii="Arial" w:hAnsi="Arial" w:cs="Arial"/>
            <w:color w:val="1F4E79" w:themeColor="accent1" w:themeShade="80"/>
            <w:sz w:val="32"/>
            <w:szCs w:val="32"/>
            <w:rPrChange w:id="323" w:author="DELL" w:date="2020-07-17T01:30:00Z">
              <w:rPr>
                <w:rFonts w:ascii="Arial" w:hAnsi="Arial" w:cs="Arial"/>
                <w:sz w:val="32"/>
                <w:szCs w:val="32"/>
              </w:rPr>
            </w:rPrChange>
          </w:rPr>
          <w:lastRenderedPageBreak/>
          <w:t>Solution :</w:t>
        </w:r>
        <w:proofErr w:type="gramEnd"/>
        <w:r w:rsidRPr="00E13FA8">
          <w:rPr>
            <w:rFonts w:ascii="Arial" w:hAnsi="Arial" w:cs="Arial"/>
            <w:color w:val="1F4E79" w:themeColor="accent1" w:themeShade="80"/>
            <w:sz w:val="32"/>
            <w:szCs w:val="32"/>
            <w:rPrChange w:id="324" w:author="DELL" w:date="2020-07-17T01:30:00Z">
              <w:rPr>
                <w:rFonts w:ascii="Arial" w:hAnsi="Arial" w:cs="Arial"/>
                <w:sz w:val="32"/>
                <w:szCs w:val="32"/>
              </w:rPr>
            </w:rPrChange>
          </w:rPr>
          <w:t xml:space="preserve">- </w:t>
        </w:r>
      </w:ins>
    </w:p>
    <w:p w:rsidR="00E13FA8" w:rsidRPr="00E13FA8" w:rsidRDefault="00E13FA8"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DELL" w:date="2020-07-17T01:33:00Z"/>
          <w:rFonts w:ascii="Arial" w:eastAsia="Times New Roman" w:hAnsi="Arial" w:cs="Arial"/>
          <w:color w:val="1F4E79" w:themeColor="accent1" w:themeShade="80"/>
          <w:sz w:val="32"/>
          <w:szCs w:val="32"/>
          <w:rPrChange w:id="326" w:author="DELL" w:date="2020-07-17T01:34:00Z">
            <w:rPr>
              <w:ins w:id="327" w:author="DELL" w:date="2020-07-17T01:33:00Z"/>
              <w:rFonts w:ascii="Courier" w:eastAsia="Times New Roman" w:hAnsi="Courier" w:cs="Courier New"/>
              <w:color w:val="000000"/>
              <w:sz w:val="27"/>
              <w:szCs w:val="27"/>
            </w:rPr>
          </w:rPrChange>
        </w:rPr>
      </w:pPr>
      <w:ins w:id="328" w:author="DELL" w:date="2020-07-17T01:33:00Z">
        <w:r w:rsidRPr="00E13FA8">
          <w:rPr>
            <w:rFonts w:ascii="Arial" w:eastAsia="Times New Roman" w:hAnsi="Arial" w:cs="Arial"/>
            <w:color w:val="1F4E79" w:themeColor="accent1" w:themeShade="80"/>
            <w:sz w:val="32"/>
            <w:szCs w:val="32"/>
            <w:rPrChange w:id="329" w:author="DELL" w:date="2020-07-17T01:34:00Z">
              <w:rPr>
                <w:rFonts w:ascii="Courier" w:eastAsia="Times New Roman" w:hAnsi="Courier" w:cs="Courier New"/>
                <w:color w:val="000000"/>
                <w:sz w:val="27"/>
                <w:szCs w:val="27"/>
              </w:rPr>
            </w:rPrChange>
          </w:rPr>
          <w:t>Ho: Rows and columns are independent.</w:t>
        </w:r>
      </w:ins>
    </w:p>
    <w:p w:rsidR="00E13FA8" w:rsidRDefault="00E13FA8"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DELL" w:date="2020-07-17T01:34:00Z"/>
          <w:rFonts w:ascii="Arial" w:eastAsia="Times New Roman" w:hAnsi="Arial" w:cs="Arial"/>
          <w:color w:val="1F4E79" w:themeColor="accent1" w:themeShade="80"/>
          <w:sz w:val="32"/>
          <w:szCs w:val="32"/>
        </w:rPr>
      </w:pPr>
      <w:ins w:id="331" w:author="DELL" w:date="2020-07-17T01:33:00Z">
        <w:r w:rsidRPr="00E13FA8">
          <w:rPr>
            <w:rFonts w:ascii="Arial" w:eastAsia="Times New Roman" w:hAnsi="Arial" w:cs="Arial"/>
            <w:color w:val="1F4E79" w:themeColor="accent1" w:themeShade="80"/>
            <w:sz w:val="32"/>
            <w:szCs w:val="32"/>
            <w:rPrChange w:id="332" w:author="DELL" w:date="2020-07-17T01:34:00Z">
              <w:rPr>
                <w:rFonts w:ascii="Courier" w:eastAsia="Times New Roman" w:hAnsi="Courier" w:cs="Courier New"/>
                <w:color w:val="000000"/>
                <w:sz w:val="27"/>
                <w:szCs w:val="27"/>
              </w:rPr>
            </w:rPrChange>
          </w:rPr>
          <w:t>Ha: There is a relationship between rows and columns.</w:t>
        </w:r>
      </w:ins>
    </w:p>
    <w:p w:rsidR="00E13FA8" w:rsidRDefault="00E13FA8"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DELL" w:date="2020-07-17T01:34:00Z"/>
          <w:rFonts w:ascii="Arial" w:eastAsia="Times New Roman" w:hAnsi="Arial" w:cs="Arial"/>
          <w:color w:val="1F4E79" w:themeColor="accent1" w:themeShade="80"/>
          <w:sz w:val="32"/>
          <w:szCs w:val="32"/>
        </w:rPr>
      </w:pPr>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34" w:author="DELL" w:date="2020-07-17T01:36:00Z"/>
          <w:rFonts w:ascii="Arial" w:eastAsia="Times New Roman" w:hAnsi="Arial" w:cs="Arial"/>
          <w:color w:val="1F4E79" w:themeColor="accent1" w:themeShade="80"/>
          <w:sz w:val="32"/>
          <w:szCs w:val="32"/>
        </w:rPr>
        <w:pPrChange w:id="335"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roofErr w:type="spellStart"/>
      <w:ins w:id="336" w:author="DELL" w:date="2020-07-17T01:34:00Z">
        <w:r w:rsidRPr="00E13FA8">
          <w:rPr>
            <w:rFonts w:ascii="Arial" w:eastAsia="Times New Roman" w:hAnsi="Arial" w:cs="Arial"/>
            <w:color w:val="1F4E79" w:themeColor="accent1" w:themeShade="80"/>
            <w:sz w:val="32"/>
            <w:szCs w:val="32"/>
          </w:rPr>
          <w:t>Obs</w:t>
        </w:r>
        <w:proofErr w:type="spellEnd"/>
        <w:r w:rsidRPr="00E13FA8">
          <w:rPr>
            <w:rFonts w:ascii="Arial" w:eastAsia="Times New Roman" w:hAnsi="Arial" w:cs="Arial"/>
            <w:color w:val="1F4E79" w:themeColor="accent1" w:themeShade="80"/>
            <w:sz w:val="32"/>
            <w:szCs w:val="32"/>
          </w:rPr>
          <w:t xml:space="preserve"> </w:t>
        </w:r>
        <w:proofErr w:type="gramStart"/>
        <w:r w:rsidRPr="00E13FA8">
          <w:rPr>
            <w:rFonts w:ascii="Arial" w:eastAsia="Times New Roman" w:hAnsi="Arial" w:cs="Arial"/>
            <w:color w:val="1F4E79" w:themeColor="accent1" w:themeShade="80"/>
            <w:sz w:val="32"/>
            <w:szCs w:val="32"/>
          </w:rPr>
          <w:t>1  =</w:t>
        </w:r>
        <w:proofErr w:type="gramEnd"/>
        <w:r w:rsidRPr="00E13FA8">
          <w:rPr>
            <w:rFonts w:ascii="Arial" w:eastAsia="Times New Roman" w:hAnsi="Arial" w:cs="Arial"/>
            <w:color w:val="1F4E79" w:themeColor="accent1" w:themeShade="80"/>
            <w:sz w:val="32"/>
            <w:szCs w:val="32"/>
          </w:rPr>
          <w:t xml:space="preserve">   679       103       114 </w:t>
        </w:r>
        <w:r w:rsidRPr="00E13FA8">
          <w:rPr>
            <w:rFonts w:ascii="Arial" w:eastAsia="Times New Roman" w:hAnsi="Arial" w:cs="Arial"/>
            <w:color w:val="1F4E79" w:themeColor="accent1" w:themeShade="80"/>
            <w:sz w:val="32"/>
            <w:szCs w:val="32"/>
            <w:rPrChange w:id="337" w:author="DELL" w:date="2020-07-17T01:37:00Z">
              <w:rPr>
                <w:rFonts w:ascii="Courier" w:eastAsia="Times New Roman" w:hAnsi="Courier" w:cs="Courier New"/>
                <w:color w:val="000000"/>
                <w:sz w:val="27"/>
                <w:szCs w:val="27"/>
              </w:rPr>
            </w:rPrChange>
          </w:rPr>
          <w:t xml:space="preserve">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38" w:author="DELL" w:date="2020-07-17T01:35:00Z"/>
          <w:rFonts w:ascii="Arial" w:eastAsia="Times New Roman" w:hAnsi="Arial" w:cs="Arial"/>
          <w:color w:val="1F4E79" w:themeColor="accent1" w:themeShade="80"/>
          <w:sz w:val="32"/>
          <w:szCs w:val="32"/>
        </w:rPr>
        <w:pPrChange w:id="339"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roofErr w:type="spellStart"/>
      <w:ins w:id="340" w:author="DELL" w:date="2020-07-17T01:34:00Z">
        <w:r w:rsidRPr="00E13FA8">
          <w:rPr>
            <w:rFonts w:ascii="Arial" w:eastAsia="Times New Roman" w:hAnsi="Arial" w:cs="Arial"/>
            <w:color w:val="1F4E79" w:themeColor="accent1" w:themeShade="80"/>
            <w:sz w:val="32"/>
            <w:szCs w:val="32"/>
          </w:rPr>
          <w:t>Exp</w:t>
        </w:r>
        <w:proofErr w:type="spellEnd"/>
        <w:r w:rsidRPr="00E13FA8">
          <w:rPr>
            <w:rFonts w:ascii="Arial" w:eastAsia="Times New Roman" w:hAnsi="Arial" w:cs="Arial"/>
            <w:color w:val="1F4E79" w:themeColor="accent1" w:themeShade="80"/>
            <w:sz w:val="32"/>
            <w:szCs w:val="32"/>
          </w:rPr>
          <w:t xml:space="preserve"> 1 =  </w:t>
        </w:r>
      </w:ins>
      <w:ins w:id="341" w:author="DELL" w:date="2020-07-17T01:38:00Z">
        <w:r w:rsidR="001D17DE">
          <w:rPr>
            <w:rFonts w:ascii="Arial" w:eastAsia="Times New Roman" w:hAnsi="Arial" w:cs="Arial"/>
            <w:color w:val="1F4E79" w:themeColor="accent1" w:themeShade="80"/>
            <w:sz w:val="32"/>
            <w:szCs w:val="32"/>
          </w:rPr>
          <w:t xml:space="preserve"> </w:t>
        </w:r>
      </w:ins>
      <w:ins w:id="342" w:author="DELL" w:date="2020-07-17T01:34:00Z">
        <w:r w:rsidRPr="00E13FA8">
          <w:rPr>
            <w:rFonts w:ascii="Arial" w:eastAsia="Times New Roman" w:hAnsi="Arial" w:cs="Arial"/>
            <w:color w:val="1F4E79" w:themeColor="accent1" w:themeShade="80"/>
            <w:sz w:val="32"/>
            <w:szCs w:val="32"/>
          </w:rPr>
          <w:t xml:space="preserve">654.06    109.29    132.65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43" w:author="DELL" w:date="2020-07-17T01:34:00Z"/>
          <w:rFonts w:ascii="Arial" w:eastAsia="Times New Roman" w:hAnsi="Arial" w:cs="Arial"/>
          <w:color w:val="1F4E79" w:themeColor="accent1" w:themeShade="80"/>
          <w:sz w:val="32"/>
          <w:szCs w:val="32"/>
          <w:rPrChange w:id="344" w:author="DELL" w:date="2020-07-17T01:37:00Z">
            <w:rPr>
              <w:ins w:id="345" w:author="DELL" w:date="2020-07-17T01:34:00Z"/>
              <w:rFonts w:ascii="Courier" w:eastAsia="Times New Roman" w:hAnsi="Courier" w:cs="Courier New"/>
              <w:color w:val="000000"/>
              <w:sz w:val="27"/>
              <w:szCs w:val="27"/>
            </w:rPr>
          </w:rPrChange>
        </w:rPr>
        <w:pPrChange w:id="346"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47" w:author="DELL" w:date="2020-07-17T01:34:00Z">
        <w:r w:rsidRPr="00E13FA8">
          <w:rPr>
            <w:rFonts w:ascii="Arial" w:eastAsia="Times New Roman" w:hAnsi="Arial" w:cs="Arial"/>
            <w:color w:val="1F4E79" w:themeColor="accent1" w:themeShade="80"/>
            <w:sz w:val="32"/>
            <w:szCs w:val="32"/>
            <w:rPrChange w:id="348" w:author="DELL" w:date="2020-07-17T01:37:00Z">
              <w:rPr>
                <w:rFonts w:ascii="Courier" w:eastAsia="Times New Roman" w:hAnsi="Courier" w:cs="Courier New"/>
                <w:color w:val="000000"/>
                <w:sz w:val="27"/>
                <w:szCs w:val="27"/>
              </w:rPr>
            </w:rPrChange>
          </w:rPr>
          <w:t xml:space="preserve">       </w:t>
        </w:r>
      </w:ins>
    </w:p>
    <w:p w:rsidR="00E13FA8" w:rsidRPr="00E13FA8" w:rsidRDefault="001D1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49" w:author="DELL" w:date="2020-07-17T01:34:00Z"/>
          <w:rFonts w:ascii="Arial" w:eastAsia="Times New Roman" w:hAnsi="Arial" w:cs="Arial"/>
          <w:color w:val="1F4E79" w:themeColor="accent1" w:themeShade="80"/>
          <w:sz w:val="32"/>
          <w:szCs w:val="32"/>
          <w:rPrChange w:id="350" w:author="DELL" w:date="2020-07-17T01:37:00Z">
            <w:rPr>
              <w:ins w:id="351" w:author="DELL" w:date="2020-07-17T01:34:00Z"/>
              <w:rFonts w:ascii="Courier" w:eastAsia="Times New Roman" w:hAnsi="Courier" w:cs="Courier New"/>
              <w:color w:val="000000"/>
              <w:sz w:val="27"/>
              <w:szCs w:val="27"/>
            </w:rPr>
          </w:rPrChange>
        </w:rPr>
        <w:pPrChange w:id="352"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53" w:author="DELL" w:date="2020-07-17T01:34:00Z">
        <w:r>
          <w:rPr>
            <w:rFonts w:ascii="Arial" w:eastAsia="Times New Roman" w:hAnsi="Arial" w:cs="Arial"/>
            <w:color w:val="1F4E79" w:themeColor="accent1" w:themeShade="80"/>
            <w:sz w:val="32"/>
            <w:szCs w:val="32"/>
          </w:rPr>
          <w:t xml:space="preserve">  </w:t>
        </w:r>
        <w:proofErr w:type="spellStart"/>
        <w:r>
          <w:rPr>
            <w:rFonts w:ascii="Arial" w:eastAsia="Times New Roman" w:hAnsi="Arial" w:cs="Arial"/>
            <w:color w:val="1F4E79" w:themeColor="accent1" w:themeShade="80"/>
            <w:sz w:val="32"/>
            <w:szCs w:val="32"/>
          </w:rPr>
          <w:t>Obs</w:t>
        </w:r>
        <w:proofErr w:type="spellEnd"/>
        <w:r>
          <w:rPr>
            <w:rFonts w:ascii="Arial" w:eastAsia="Times New Roman" w:hAnsi="Arial" w:cs="Arial"/>
            <w:color w:val="1F4E79" w:themeColor="accent1" w:themeShade="80"/>
            <w:sz w:val="32"/>
            <w:szCs w:val="32"/>
          </w:rPr>
          <w:t xml:space="preserve"> 2 </w:t>
        </w:r>
        <w:proofErr w:type="gramStart"/>
        <w:r>
          <w:rPr>
            <w:rFonts w:ascii="Arial" w:eastAsia="Times New Roman" w:hAnsi="Arial" w:cs="Arial"/>
            <w:color w:val="1F4E79" w:themeColor="accent1" w:themeShade="80"/>
            <w:sz w:val="32"/>
            <w:szCs w:val="32"/>
          </w:rPr>
          <w:t xml:space="preserve">=  </w:t>
        </w:r>
        <w:r w:rsidR="00E13FA8" w:rsidRPr="00E13FA8">
          <w:rPr>
            <w:rFonts w:ascii="Arial" w:eastAsia="Times New Roman" w:hAnsi="Arial" w:cs="Arial"/>
            <w:color w:val="1F4E79" w:themeColor="accent1" w:themeShade="80"/>
            <w:sz w:val="32"/>
            <w:szCs w:val="32"/>
          </w:rPr>
          <w:t>63</w:t>
        </w:r>
        <w:proofErr w:type="gramEnd"/>
        <w:r w:rsidR="00E13FA8" w:rsidRPr="00E13FA8">
          <w:rPr>
            <w:rFonts w:ascii="Arial" w:eastAsia="Times New Roman" w:hAnsi="Arial" w:cs="Arial"/>
            <w:color w:val="1F4E79" w:themeColor="accent1" w:themeShade="80"/>
            <w:sz w:val="32"/>
            <w:szCs w:val="32"/>
          </w:rPr>
          <w:t xml:space="preserve">        10        20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54" w:author="DELL" w:date="2020-07-17T01:34:00Z"/>
          <w:rFonts w:ascii="Arial" w:eastAsia="Times New Roman" w:hAnsi="Arial" w:cs="Arial"/>
          <w:color w:val="1F4E79" w:themeColor="accent1" w:themeShade="80"/>
          <w:sz w:val="32"/>
          <w:szCs w:val="32"/>
          <w:rPrChange w:id="355" w:author="DELL" w:date="2020-07-17T01:37:00Z">
            <w:rPr>
              <w:ins w:id="356" w:author="DELL" w:date="2020-07-17T01:34:00Z"/>
              <w:rFonts w:ascii="Courier" w:eastAsia="Times New Roman" w:hAnsi="Courier" w:cs="Courier New"/>
              <w:color w:val="000000"/>
              <w:sz w:val="27"/>
              <w:szCs w:val="27"/>
            </w:rPr>
          </w:rPrChange>
        </w:rPr>
        <w:pPrChange w:id="357"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58" w:author="DELL" w:date="2020-07-17T01:34:00Z">
        <w:r w:rsidRPr="00E13FA8">
          <w:rPr>
            <w:rFonts w:ascii="Arial" w:eastAsia="Times New Roman" w:hAnsi="Arial" w:cs="Arial"/>
            <w:color w:val="1F4E79" w:themeColor="accent1" w:themeShade="80"/>
            <w:sz w:val="32"/>
            <w:szCs w:val="32"/>
          </w:rPr>
          <w:t xml:space="preserve">  </w:t>
        </w:r>
        <w:proofErr w:type="spellStart"/>
        <w:r w:rsidRPr="00E13FA8">
          <w:rPr>
            <w:rFonts w:ascii="Arial" w:eastAsia="Times New Roman" w:hAnsi="Arial" w:cs="Arial"/>
            <w:color w:val="1F4E79" w:themeColor="accent1" w:themeShade="80"/>
            <w:sz w:val="32"/>
            <w:szCs w:val="32"/>
          </w:rPr>
          <w:t>Exp</w:t>
        </w:r>
        <w:proofErr w:type="spellEnd"/>
        <w:r w:rsidRPr="00E13FA8">
          <w:rPr>
            <w:rFonts w:ascii="Arial" w:eastAsia="Times New Roman" w:hAnsi="Arial" w:cs="Arial"/>
            <w:color w:val="1F4E79" w:themeColor="accent1" w:themeShade="80"/>
            <w:sz w:val="32"/>
            <w:szCs w:val="32"/>
          </w:rPr>
          <w:t xml:space="preserve"> 2 </w:t>
        </w:r>
        <w:proofErr w:type="gramStart"/>
        <w:r w:rsidRPr="00E13FA8">
          <w:rPr>
            <w:rFonts w:ascii="Arial" w:eastAsia="Times New Roman" w:hAnsi="Arial" w:cs="Arial"/>
            <w:color w:val="1F4E79" w:themeColor="accent1" w:themeShade="80"/>
            <w:sz w:val="32"/>
            <w:szCs w:val="32"/>
          </w:rPr>
          <w:t>=</w:t>
        </w:r>
        <w:r w:rsidR="001D17DE">
          <w:rPr>
            <w:rFonts w:ascii="Arial" w:eastAsia="Times New Roman" w:hAnsi="Arial" w:cs="Arial"/>
            <w:color w:val="1F4E79" w:themeColor="accent1" w:themeShade="80"/>
            <w:sz w:val="32"/>
            <w:szCs w:val="32"/>
          </w:rPr>
          <w:t xml:space="preserve">  </w:t>
        </w:r>
        <w:r w:rsidRPr="00E13FA8">
          <w:rPr>
            <w:rFonts w:ascii="Arial" w:eastAsia="Times New Roman" w:hAnsi="Arial" w:cs="Arial"/>
            <w:color w:val="1F4E79" w:themeColor="accent1" w:themeShade="80"/>
            <w:sz w:val="32"/>
            <w:szCs w:val="32"/>
            <w:rPrChange w:id="359" w:author="DELL" w:date="2020-07-17T01:37:00Z">
              <w:rPr>
                <w:rFonts w:ascii="Courier" w:eastAsia="Times New Roman" w:hAnsi="Courier" w:cs="Courier New"/>
                <w:color w:val="000000"/>
                <w:sz w:val="27"/>
                <w:szCs w:val="27"/>
              </w:rPr>
            </w:rPrChange>
          </w:rPr>
          <w:t>67.89</w:t>
        </w:r>
        <w:proofErr w:type="gramEnd"/>
        <w:r w:rsidRPr="00E13FA8">
          <w:rPr>
            <w:rFonts w:ascii="Arial" w:eastAsia="Times New Roman" w:hAnsi="Arial" w:cs="Arial"/>
            <w:color w:val="1F4E79" w:themeColor="accent1" w:themeShade="80"/>
            <w:sz w:val="32"/>
            <w:szCs w:val="32"/>
          </w:rPr>
          <w:t xml:space="preserve">     11.34     13.77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60" w:author="DELL" w:date="2020-07-17T01:34:00Z"/>
          <w:rFonts w:ascii="Arial" w:eastAsia="Times New Roman" w:hAnsi="Arial" w:cs="Arial"/>
          <w:color w:val="1F4E79" w:themeColor="accent1" w:themeShade="80"/>
          <w:sz w:val="32"/>
          <w:szCs w:val="32"/>
          <w:rPrChange w:id="361" w:author="DELL" w:date="2020-07-17T01:37:00Z">
            <w:rPr>
              <w:ins w:id="362" w:author="DELL" w:date="2020-07-17T01:34:00Z"/>
              <w:rFonts w:ascii="Courier" w:eastAsia="Times New Roman" w:hAnsi="Courier" w:cs="Courier New"/>
              <w:color w:val="000000"/>
              <w:sz w:val="27"/>
              <w:szCs w:val="27"/>
            </w:rPr>
          </w:rPrChange>
        </w:rPr>
        <w:pPrChange w:id="363"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64" w:author="DELL" w:date="2020-07-17T01:34:00Z">
        <w:r w:rsidRPr="00E13FA8">
          <w:rPr>
            <w:rFonts w:ascii="Arial" w:eastAsia="Times New Roman" w:hAnsi="Arial" w:cs="Arial"/>
            <w:color w:val="1F4E79" w:themeColor="accent1" w:themeShade="80"/>
            <w:sz w:val="32"/>
            <w:szCs w:val="32"/>
          </w:rPr>
          <w:t xml:space="preserve">       </w:t>
        </w:r>
        <w:r w:rsidRPr="00E13FA8">
          <w:rPr>
            <w:rFonts w:ascii="Arial" w:eastAsia="Times New Roman" w:hAnsi="Arial" w:cs="Arial"/>
            <w:color w:val="1F4E79" w:themeColor="accent1" w:themeShade="80"/>
            <w:sz w:val="32"/>
            <w:szCs w:val="32"/>
            <w:rPrChange w:id="365" w:author="DELL" w:date="2020-07-17T01:37:00Z">
              <w:rPr>
                <w:rFonts w:ascii="Courier" w:eastAsia="Times New Roman" w:hAnsi="Courier" w:cs="Courier New"/>
                <w:color w:val="000000"/>
                <w:sz w:val="27"/>
                <w:szCs w:val="27"/>
              </w:rPr>
            </w:rPrChange>
          </w:rPr>
          <w:t xml:space="preserve">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66" w:author="DELL" w:date="2020-07-17T01:34:00Z"/>
          <w:rFonts w:ascii="Arial" w:eastAsia="Times New Roman" w:hAnsi="Arial" w:cs="Arial"/>
          <w:color w:val="1F4E79" w:themeColor="accent1" w:themeShade="80"/>
          <w:sz w:val="32"/>
          <w:szCs w:val="32"/>
          <w:rPrChange w:id="367" w:author="DELL" w:date="2020-07-17T01:37:00Z">
            <w:rPr>
              <w:ins w:id="368" w:author="DELL" w:date="2020-07-17T01:34:00Z"/>
              <w:rFonts w:ascii="Courier" w:eastAsia="Times New Roman" w:hAnsi="Courier" w:cs="Courier New"/>
              <w:color w:val="000000"/>
              <w:sz w:val="27"/>
              <w:szCs w:val="27"/>
            </w:rPr>
          </w:rPrChange>
        </w:rPr>
        <w:pPrChange w:id="369"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70" w:author="DELL" w:date="2020-07-17T01:34:00Z">
        <w:r w:rsidRPr="00E13FA8">
          <w:rPr>
            <w:rFonts w:ascii="Arial" w:eastAsia="Times New Roman" w:hAnsi="Arial" w:cs="Arial"/>
            <w:color w:val="1F4E79" w:themeColor="accent1" w:themeShade="80"/>
            <w:sz w:val="32"/>
            <w:szCs w:val="32"/>
          </w:rPr>
          <w:t xml:space="preserve">  </w:t>
        </w:r>
        <w:proofErr w:type="spellStart"/>
        <w:r w:rsidRPr="00E13FA8">
          <w:rPr>
            <w:rFonts w:ascii="Arial" w:eastAsia="Times New Roman" w:hAnsi="Arial" w:cs="Arial"/>
            <w:color w:val="1F4E79" w:themeColor="accent1" w:themeShade="80"/>
            <w:sz w:val="32"/>
            <w:szCs w:val="32"/>
          </w:rPr>
          <w:t>Obs</w:t>
        </w:r>
        <w:proofErr w:type="spellEnd"/>
        <w:r w:rsidRPr="00E13FA8">
          <w:rPr>
            <w:rFonts w:ascii="Arial" w:eastAsia="Times New Roman" w:hAnsi="Arial" w:cs="Arial"/>
            <w:color w:val="1F4E79" w:themeColor="accent1" w:themeShade="80"/>
            <w:sz w:val="32"/>
            <w:szCs w:val="32"/>
          </w:rPr>
          <w:t xml:space="preserve"> 3 </w:t>
        </w:r>
        <w:proofErr w:type="gramStart"/>
        <w:r w:rsidRPr="00E13FA8">
          <w:rPr>
            <w:rFonts w:ascii="Arial" w:eastAsia="Times New Roman" w:hAnsi="Arial" w:cs="Arial"/>
            <w:color w:val="1F4E79" w:themeColor="accent1" w:themeShade="80"/>
            <w:sz w:val="32"/>
            <w:szCs w:val="32"/>
          </w:rPr>
          <w:t>=</w:t>
        </w:r>
        <w:r>
          <w:rPr>
            <w:rFonts w:ascii="Arial" w:eastAsia="Times New Roman" w:hAnsi="Arial" w:cs="Arial"/>
            <w:color w:val="1F4E79" w:themeColor="accent1" w:themeShade="80"/>
            <w:sz w:val="32"/>
            <w:szCs w:val="32"/>
          </w:rPr>
          <w:t xml:space="preserve">  </w:t>
        </w:r>
        <w:r w:rsidRPr="00E13FA8">
          <w:rPr>
            <w:rFonts w:ascii="Arial" w:eastAsia="Times New Roman" w:hAnsi="Arial" w:cs="Arial"/>
            <w:color w:val="1F4E79" w:themeColor="accent1" w:themeShade="80"/>
            <w:sz w:val="32"/>
            <w:szCs w:val="32"/>
            <w:rPrChange w:id="371" w:author="DELL" w:date="2020-07-17T01:37:00Z">
              <w:rPr>
                <w:rFonts w:ascii="Courier" w:eastAsia="Times New Roman" w:hAnsi="Courier" w:cs="Courier New"/>
                <w:color w:val="000000"/>
                <w:sz w:val="27"/>
                <w:szCs w:val="27"/>
              </w:rPr>
            </w:rPrChange>
          </w:rPr>
          <w:t>42</w:t>
        </w:r>
        <w:proofErr w:type="gramEnd"/>
        <w:r w:rsidR="001D17DE">
          <w:rPr>
            <w:rFonts w:ascii="Arial" w:eastAsia="Times New Roman" w:hAnsi="Arial" w:cs="Arial"/>
            <w:color w:val="1F4E79" w:themeColor="accent1" w:themeShade="80"/>
            <w:sz w:val="32"/>
            <w:szCs w:val="32"/>
          </w:rPr>
          <w:t xml:space="preserve">      </w:t>
        </w:r>
        <w:r w:rsidRPr="00E13FA8">
          <w:rPr>
            <w:rFonts w:ascii="Arial" w:eastAsia="Times New Roman" w:hAnsi="Arial" w:cs="Arial"/>
            <w:color w:val="1F4E79" w:themeColor="accent1" w:themeShade="80"/>
            <w:sz w:val="32"/>
            <w:szCs w:val="32"/>
          </w:rPr>
          <w:t xml:space="preserve">18        25 </w:t>
        </w:r>
      </w:ins>
    </w:p>
    <w:p w:rsidR="00E13FA8" w:rsidRPr="00E13FA8" w:rsidRDefault="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72" w:author="DELL" w:date="2020-07-17T01:34:00Z"/>
          <w:rFonts w:ascii="Arial" w:eastAsia="Times New Roman" w:hAnsi="Arial" w:cs="Arial"/>
          <w:color w:val="000000"/>
          <w:sz w:val="32"/>
          <w:szCs w:val="32"/>
          <w:rPrChange w:id="373" w:author="DELL" w:date="2020-07-17T01:37:00Z">
            <w:rPr>
              <w:ins w:id="374" w:author="DELL" w:date="2020-07-17T01:34:00Z"/>
              <w:rFonts w:ascii="Courier" w:eastAsia="Times New Roman" w:hAnsi="Courier" w:cs="Courier New"/>
              <w:color w:val="000000"/>
              <w:sz w:val="27"/>
              <w:szCs w:val="27"/>
            </w:rPr>
          </w:rPrChange>
        </w:rPr>
        <w:pPrChange w:id="375" w:author="DELL" w:date="2020-07-17T01:3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76" w:author="DELL" w:date="2020-07-17T01:34:00Z">
        <w:r w:rsidRPr="00E13FA8">
          <w:rPr>
            <w:rFonts w:ascii="Arial" w:eastAsia="Times New Roman" w:hAnsi="Arial" w:cs="Arial"/>
            <w:color w:val="1F4E79" w:themeColor="accent1" w:themeShade="80"/>
            <w:sz w:val="32"/>
            <w:szCs w:val="32"/>
          </w:rPr>
          <w:t xml:space="preserve">  </w:t>
        </w:r>
        <w:proofErr w:type="spellStart"/>
        <w:r w:rsidRPr="00E13FA8">
          <w:rPr>
            <w:rFonts w:ascii="Arial" w:eastAsia="Times New Roman" w:hAnsi="Arial" w:cs="Arial"/>
            <w:color w:val="1F4E79" w:themeColor="accent1" w:themeShade="80"/>
            <w:sz w:val="32"/>
            <w:szCs w:val="32"/>
          </w:rPr>
          <w:t>Exp</w:t>
        </w:r>
        <w:proofErr w:type="spellEnd"/>
        <w:r w:rsidRPr="00E13FA8">
          <w:rPr>
            <w:rFonts w:ascii="Arial" w:eastAsia="Times New Roman" w:hAnsi="Arial" w:cs="Arial"/>
            <w:color w:val="1F4E79" w:themeColor="accent1" w:themeShade="80"/>
            <w:sz w:val="32"/>
            <w:szCs w:val="32"/>
          </w:rPr>
          <w:t xml:space="preserve"> 3 =</w:t>
        </w:r>
        <w:r w:rsidR="001D17DE">
          <w:rPr>
            <w:rFonts w:ascii="Arial" w:eastAsia="Times New Roman" w:hAnsi="Arial" w:cs="Arial"/>
            <w:color w:val="1F4E79" w:themeColor="accent1" w:themeShade="80"/>
            <w:sz w:val="32"/>
            <w:szCs w:val="32"/>
          </w:rPr>
          <w:t xml:space="preserve"> </w:t>
        </w:r>
        <w:r w:rsidRPr="00E13FA8">
          <w:rPr>
            <w:rFonts w:ascii="Arial" w:eastAsia="Times New Roman" w:hAnsi="Arial" w:cs="Arial"/>
            <w:color w:val="1F4E79" w:themeColor="accent1" w:themeShade="80"/>
            <w:sz w:val="32"/>
            <w:szCs w:val="32"/>
            <w:rPrChange w:id="377" w:author="DELL" w:date="2020-07-17T01:37:00Z">
              <w:rPr>
                <w:rFonts w:ascii="Courier" w:eastAsia="Times New Roman" w:hAnsi="Courier" w:cs="Courier New"/>
                <w:color w:val="000000"/>
                <w:sz w:val="27"/>
                <w:szCs w:val="27"/>
              </w:rPr>
            </w:rPrChange>
          </w:rPr>
          <w:t>62.0</w:t>
        </w:r>
        <w:r w:rsidRPr="00E13FA8">
          <w:rPr>
            <w:rFonts w:ascii="Arial" w:eastAsia="Times New Roman" w:hAnsi="Arial" w:cs="Arial"/>
            <w:color w:val="1F4E79" w:themeColor="accent1" w:themeShade="80"/>
            <w:sz w:val="32"/>
            <w:szCs w:val="32"/>
          </w:rPr>
          <w:t xml:space="preserve">5     10.37     12.58 </w:t>
        </w:r>
      </w:ins>
    </w:p>
    <w:p w:rsidR="00E13FA8" w:rsidRDefault="00E13FA8"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DELL" w:date="2020-07-17T01:37:00Z"/>
          <w:rFonts w:ascii="Arial" w:eastAsia="Times New Roman" w:hAnsi="Arial" w:cs="Arial"/>
          <w:color w:val="1F4E79" w:themeColor="accent1" w:themeShade="80"/>
          <w:sz w:val="32"/>
          <w:szCs w:val="32"/>
        </w:rPr>
      </w:pPr>
    </w:p>
    <w:p w:rsidR="00E13FA8" w:rsidRDefault="00E13FA8" w:rsidP="00E13FA8">
      <w:pPr>
        <w:pStyle w:val="HTMLPreformatted"/>
        <w:shd w:val="clear" w:color="auto" w:fill="FFFFFF"/>
        <w:rPr>
          <w:ins w:id="379" w:author="DELL" w:date="2020-07-17T01:38:00Z"/>
          <w:rFonts w:ascii="Arial" w:hAnsi="Arial" w:cs="Arial"/>
          <w:color w:val="1F4E79" w:themeColor="accent1" w:themeShade="80"/>
          <w:sz w:val="32"/>
          <w:szCs w:val="32"/>
        </w:rPr>
      </w:pPr>
      <w:proofErr w:type="gramStart"/>
      <w:ins w:id="380" w:author="DELL" w:date="2020-07-17T01:37:00Z">
        <w:r>
          <w:rPr>
            <w:rFonts w:ascii="Arial" w:hAnsi="Arial" w:cs="Arial"/>
            <w:color w:val="1F4E79" w:themeColor="accent1" w:themeShade="80"/>
            <w:sz w:val="32"/>
            <w:szCs w:val="32"/>
          </w:rPr>
          <w:t>X</w:t>
        </w:r>
        <w:r>
          <w:rPr>
            <w:rFonts w:ascii="Arial" w:hAnsi="Arial" w:cs="Arial"/>
            <w:color w:val="1F4E79" w:themeColor="accent1" w:themeShade="80"/>
            <w:sz w:val="32"/>
            <w:szCs w:val="32"/>
            <w:vertAlign w:val="superscript"/>
          </w:rPr>
          <w:t xml:space="preserve">2 </w:t>
        </w:r>
        <w:r>
          <w:rPr>
            <w:rFonts w:ascii="Arial" w:hAnsi="Arial" w:cs="Arial"/>
            <w:color w:val="1F4E79" w:themeColor="accent1" w:themeShade="80"/>
            <w:sz w:val="32"/>
            <w:szCs w:val="32"/>
          </w:rPr>
          <w:t xml:space="preserve"> =</w:t>
        </w:r>
        <w:proofErr w:type="gramEnd"/>
        <w:r>
          <w:rPr>
            <w:rFonts w:ascii="Arial" w:hAnsi="Arial" w:cs="Arial"/>
            <w:color w:val="1F4E79" w:themeColor="accent1" w:themeShade="80"/>
            <w:sz w:val="32"/>
            <w:szCs w:val="32"/>
          </w:rPr>
          <w:t xml:space="preserve"> </w:t>
        </w:r>
        <w:r w:rsidRPr="00E13FA8">
          <w:rPr>
            <w:rFonts w:ascii="Courier" w:hAnsi="Courier"/>
            <w:color w:val="000000"/>
            <w:sz w:val="27"/>
            <w:szCs w:val="27"/>
          </w:rPr>
          <w:t xml:space="preserve"> </w:t>
        </w:r>
        <w:r w:rsidRPr="001D17DE">
          <w:rPr>
            <w:rFonts w:ascii="Arial" w:hAnsi="Arial" w:cs="Arial"/>
            <w:color w:val="1F4E79" w:themeColor="accent1" w:themeShade="80"/>
            <w:sz w:val="32"/>
            <w:szCs w:val="32"/>
            <w:rPrChange w:id="381" w:author="DELL" w:date="2020-07-17T01:38:00Z">
              <w:rPr>
                <w:rFonts w:ascii="Courier" w:hAnsi="Courier"/>
                <w:color w:val="000000"/>
                <w:sz w:val="27"/>
                <w:szCs w:val="27"/>
              </w:rPr>
            </w:rPrChange>
          </w:rPr>
          <w:t>31.613103</w:t>
        </w:r>
      </w:ins>
    </w:p>
    <w:p w:rsidR="001D17DE" w:rsidRDefault="001D17DE" w:rsidP="00E13FA8">
      <w:pPr>
        <w:pStyle w:val="HTMLPreformatted"/>
        <w:shd w:val="clear" w:color="auto" w:fill="FFFFFF"/>
        <w:rPr>
          <w:ins w:id="382" w:author="DELL" w:date="2020-07-17T01:38:00Z"/>
          <w:rFonts w:ascii="Arial" w:hAnsi="Arial" w:cs="Arial"/>
          <w:color w:val="1F4E79" w:themeColor="accent1" w:themeShade="80"/>
          <w:sz w:val="32"/>
          <w:szCs w:val="32"/>
        </w:rPr>
      </w:pPr>
    </w:p>
    <w:p w:rsidR="001D17DE" w:rsidRPr="001D17DE" w:rsidRDefault="001D17DE" w:rsidP="00E13FA8">
      <w:pPr>
        <w:pStyle w:val="HTMLPreformatted"/>
        <w:shd w:val="clear" w:color="auto" w:fill="FFFFFF"/>
        <w:rPr>
          <w:ins w:id="383" w:author="DELL" w:date="2020-07-17T01:37:00Z"/>
          <w:rFonts w:ascii="Courier" w:hAnsi="Courier"/>
          <w:color w:val="1F4E79" w:themeColor="accent1" w:themeShade="80"/>
          <w:sz w:val="27"/>
          <w:szCs w:val="27"/>
          <w:rPrChange w:id="384" w:author="DELL" w:date="2020-07-17T01:38:00Z">
            <w:rPr>
              <w:ins w:id="385" w:author="DELL" w:date="2020-07-17T01:37:00Z"/>
              <w:rFonts w:ascii="Courier" w:hAnsi="Courier"/>
              <w:color w:val="000000"/>
              <w:sz w:val="27"/>
              <w:szCs w:val="27"/>
            </w:rPr>
          </w:rPrChange>
        </w:rPr>
      </w:pPr>
    </w:p>
    <w:p w:rsidR="001D17DE" w:rsidRPr="001D17DE" w:rsidRDefault="001D17DE" w:rsidP="001D17DE">
      <w:pPr>
        <w:pStyle w:val="HTMLPreformatted"/>
        <w:shd w:val="clear" w:color="auto" w:fill="FFFFFF"/>
        <w:rPr>
          <w:ins w:id="386" w:author="DELL" w:date="2020-07-17T01:39:00Z"/>
          <w:rFonts w:ascii="Courier" w:hAnsi="Courier"/>
          <w:color w:val="000000"/>
          <w:sz w:val="27"/>
          <w:szCs w:val="27"/>
        </w:rPr>
      </w:pPr>
      <w:ins w:id="387" w:author="DELL" w:date="2020-07-17T01:39:00Z">
        <w:r>
          <w:rPr>
            <w:rFonts w:ascii="Arial" w:hAnsi="Arial" w:cs="Arial"/>
            <w:color w:val="1F4E79" w:themeColor="accent1" w:themeShade="80"/>
            <w:sz w:val="32"/>
            <w:szCs w:val="32"/>
          </w:rPr>
          <w:t xml:space="preserve">X (0.05) = </w:t>
        </w:r>
        <w:r w:rsidRPr="001D17DE">
          <w:rPr>
            <w:rFonts w:ascii="Arial" w:hAnsi="Arial" w:cs="Arial"/>
            <w:color w:val="1F4E79" w:themeColor="accent1" w:themeShade="80"/>
            <w:sz w:val="32"/>
            <w:szCs w:val="32"/>
            <w:rPrChange w:id="388" w:author="DELL" w:date="2020-07-17T01:39:00Z">
              <w:rPr>
                <w:rFonts w:ascii="Courier" w:hAnsi="Courier"/>
                <w:color w:val="000000"/>
                <w:sz w:val="27"/>
                <w:szCs w:val="27"/>
              </w:rPr>
            </w:rPrChange>
          </w:rPr>
          <w:t>9.487</w:t>
        </w:r>
      </w:ins>
    </w:p>
    <w:p w:rsidR="00E13FA8" w:rsidRDefault="00E13FA8"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DELL" w:date="2020-07-17T01:39:00Z"/>
          <w:rFonts w:ascii="Arial" w:eastAsia="Times New Roman" w:hAnsi="Arial" w:cs="Arial"/>
          <w:color w:val="1F4E79" w:themeColor="accent1" w:themeShade="80"/>
          <w:sz w:val="32"/>
          <w:szCs w:val="32"/>
        </w:rPr>
      </w:pPr>
    </w:p>
    <w:p w:rsidR="001D17DE" w:rsidRPr="001D17DE" w:rsidRDefault="001D17DE" w:rsidP="001D1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DELL" w:date="2020-07-17T01:40:00Z"/>
          <w:rFonts w:ascii="Arial" w:eastAsia="Times New Roman" w:hAnsi="Arial" w:cs="Arial"/>
          <w:color w:val="000000"/>
          <w:sz w:val="32"/>
          <w:szCs w:val="32"/>
          <w:rPrChange w:id="391" w:author="DELL" w:date="2020-07-17T01:40:00Z">
            <w:rPr>
              <w:ins w:id="392" w:author="DELL" w:date="2020-07-17T01:40:00Z"/>
              <w:rFonts w:ascii="Courier" w:eastAsia="Times New Roman" w:hAnsi="Courier" w:cs="Courier New"/>
              <w:color w:val="000000"/>
              <w:sz w:val="27"/>
              <w:szCs w:val="27"/>
            </w:rPr>
          </w:rPrChange>
        </w:rPr>
      </w:pPr>
      <w:ins w:id="393" w:author="DELL" w:date="2020-07-17T01:40:00Z">
        <w:r>
          <w:rPr>
            <w:rFonts w:ascii="Courier" w:eastAsia="Times New Roman" w:hAnsi="Courier" w:cs="Courier New"/>
            <w:color w:val="000000"/>
            <w:sz w:val="27"/>
            <w:szCs w:val="27"/>
          </w:rPr>
          <w:t xml:space="preserve"> </w:t>
        </w:r>
        <w:proofErr w:type="gramStart"/>
        <w:r w:rsidRPr="001D17DE">
          <w:rPr>
            <w:rFonts w:ascii="Arial" w:eastAsia="Times New Roman" w:hAnsi="Arial" w:cs="Arial"/>
            <w:color w:val="1F4E79" w:themeColor="accent1" w:themeShade="80"/>
            <w:sz w:val="32"/>
            <w:szCs w:val="32"/>
            <w:rPrChange w:id="394" w:author="DELL" w:date="2020-07-17T01:40:00Z">
              <w:rPr>
                <w:rFonts w:ascii="Courier" w:eastAsia="Times New Roman" w:hAnsi="Courier" w:cs="Courier New"/>
                <w:color w:val="000000"/>
                <w:sz w:val="27"/>
                <w:szCs w:val="27"/>
              </w:rPr>
            </w:rPrChange>
          </w:rPr>
          <w:t xml:space="preserve">So </w:t>
        </w:r>
        <w:r>
          <w:rPr>
            <w:rFonts w:ascii="Arial" w:eastAsia="Times New Roman" w:hAnsi="Arial" w:cs="Arial"/>
            <w:color w:val="1F4E79" w:themeColor="accent1" w:themeShade="80"/>
            <w:sz w:val="32"/>
            <w:szCs w:val="32"/>
          </w:rPr>
          <w:t>,</w:t>
        </w:r>
        <w:proofErr w:type="gramEnd"/>
        <w:r>
          <w:rPr>
            <w:rFonts w:ascii="Arial" w:eastAsia="Times New Roman" w:hAnsi="Arial" w:cs="Arial"/>
            <w:color w:val="1F4E79" w:themeColor="accent1" w:themeShade="80"/>
            <w:sz w:val="32"/>
            <w:szCs w:val="32"/>
          </w:rPr>
          <w:t xml:space="preserve"> </w:t>
        </w:r>
        <w:r w:rsidRPr="001D17DE">
          <w:rPr>
            <w:rFonts w:ascii="Arial" w:eastAsia="Times New Roman" w:hAnsi="Arial" w:cs="Arial"/>
            <w:color w:val="1F4E79" w:themeColor="accent1" w:themeShade="80"/>
            <w:sz w:val="32"/>
            <w:szCs w:val="32"/>
            <w:rPrChange w:id="395" w:author="DELL" w:date="2020-07-17T01:40:00Z">
              <w:rPr>
                <w:rFonts w:ascii="Courier" w:eastAsia="Times New Roman" w:hAnsi="Courier" w:cs="Courier New"/>
                <w:color w:val="000000"/>
                <w:sz w:val="27"/>
                <w:szCs w:val="27"/>
              </w:rPr>
            </w:rPrChange>
          </w:rPr>
          <w:t xml:space="preserve">we reject the null hypothesis </w:t>
        </w:r>
      </w:ins>
    </w:p>
    <w:p w:rsidR="001D17DE" w:rsidRPr="00E13FA8" w:rsidRDefault="001D17DE" w:rsidP="00E1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DELL" w:date="2020-07-17T01:33:00Z"/>
          <w:rFonts w:ascii="Arial" w:eastAsia="Times New Roman" w:hAnsi="Arial" w:cs="Arial"/>
          <w:color w:val="1F4E79" w:themeColor="accent1" w:themeShade="80"/>
          <w:sz w:val="32"/>
          <w:szCs w:val="32"/>
          <w:rPrChange w:id="397" w:author="DELL" w:date="2020-07-17T01:37:00Z">
            <w:rPr>
              <w:ins w:id="398" w:author="DELL" w:date="2020-07-17T01:33:00Z"/>
              <w:rFonts w:ascii="Courier" w:eastAsia="Times New Roman" w:hAnsi="Courier" w:cs="Courier New"/>
              <w:color w:val="000000"/>
              <w:sz w:val="27"/>
              <w:szCs w:val="27"/>
            </w:rPr>
          </w:rPrChange>
        </w:rPr>
      </w:pPr>
    </w:p>
    <w:p w:rsidR="00E13FA8" w:rsidRPr="00E13FA8" w:rsidDel="00E13FA8" w:rsidRDefault="00E13FA8">
      <w:pPr>
        <w:rPr>
          <w:del w:id="399" w:author="DELL" w:date="2020-07-17T01:33:00Z"/>
          <w:rFonts w:ascii="Arial" w:hAnsi="Arial" w:cs="Arial"/>
          <w:color w:val="1F4E79" w:themeColor="accent1" w:themeShade="80"/>
          <w:sz w:val="32"/>
          <w:szCs w:val="32"/>
          <w:shd w:val="clear" w:color="auto" w:fill="FFFFFF"/>
          <w:rPrChange w:id="400" w:author="DELL" w:date="2020-07-17T01:34:00Z">
            <w:rPr>
              <w:del w:id="401" w:author="DELL" w:date="2020-07-17T01:33:00Z"/>
              <w:rFonts w:ascii="Arial" w:hAnsi="Arial" w:cs="Arial"/>
              <w:color w:val="000000"/>
              <w:sz w:val="32"/>
              <w:szCs w:val="32"/>
              <w:shd w:val="clear" w:color="auto" w:fill="FFFFFF"/>
            </w:rPr>
          </w:rPrChange>
        </w:rPr>
      </w:pPr>
    </w:p>
    <w:p w:rsidR="00466366" w:rsidRPr="00E13FA8" w:rsidRDefault="00466366">
      <w:pPr>
        <w:rPr>
          <w:rFonts w:ascii="Arial" w:hAnsi="Arial" w:cs="Arial"/>
          <w:sz w:val="32"/>
          <w:szCs w:val="32"/>
        </w:rPr>
      </w:pPr>
    </w:p>
    <w:sectPr w:rsidR="00466366" w:rsidRPr="00E1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36164"/>
    <w:multiLevelType w:val="hybridMultilevel"/>
    <w:tmpl w:val="0308C50C"/>
    <w:lvl w:ilvl="0" w:tplc="EEA85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94a94f34a3d1a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7F"/>
    <w:rsid w:val="00096647"/>
    <w:rsid w:val="001752C4"/>
    <w:rsid w:val="00176D51"/>
    <w:rsid w:val="001A054F"/>
    <w:rsid w:val="001A3A2B"/>
    <w:rsid w:val="001D17DE"/>
    <w:rsid w:val="001D3B22"/>
    <w:rsid w:val="00212018"/>
    <w:rsid w:val="00223257"/>
    <w:rsid w:val="00251E69"/>
    <w:rsid w:val="00271632"/>
    <w:rsid w:val="002913E8"/>
    <w:rsid w:val="0034739B"/>
    <w:rsid w:val="003A68FA"/>
    <w:rsid w:val="004115C6"/>
    <w:rsid w:val="00451031"/>
    <w:rsid w:val="0046342B"/>
    <w:rsid w:val="00464D66"/>
    <w:rsid w:val="00466366"/>
    <w:rsid w:val="004E3C84"/>
    <w:rsid w:val="00510893"/>
    <w:rsid w:val="005272C3"/>
    <w:rsid w:val="00552E6B"/>
    <w:rsid w:val="00575FCC"/>
    <w:rsid w:val="005B3220"/>
    <w:rsid w:val="005C3CEA"/>
    <w:rsid w:val="00603536"/>
    <w:rsid w:val="007B3CB0"/>
    <w:rsid w:val="007E3359"/>
    <w:rsid w:val="007F4802"/>
    <w:rsid w:val="008146E4"/>
    <w:rsid w:val="008B0BE6"/>
    <w:rsid w:val="008D6FDA"/>
    <w:rsid w:val="00981383"/>
    <w:rsid w:val="00995F7B"/>
    <w:rsid w:val="009B38E1"/>
    <w:rsid w:val="00A0551A"/>
    <w:rsid w:val="00A358D9"/>
    <w:rsid w:val="00A51758"/>
    <w:rsid w:val="00A93A85"/>
    <w:rsid w:val="00B46D13"/>
    <w:rsid w:val="00B503FA"/>
    <w:rsid w:val="00B55558"/>
    <w:rsid w:val="00B95115"/>
    <w:rsid w:val="00BC7710"/>
    <w:rsid w:val="00BF1D95"/>
    <w:rsid w:val="00C16655"/>
    <w:rsid w:val="00CD51F7"/>
    <w:rsid w:val="00CF343E"/>
    <w:rsid w:val="00D11535"/>
    <w:rsid w:val="00D227B1"/>
    <w:rsid w:val="00D34045"/>
    <w:rsid w:val="00DC23B8"/>
    <w:rsid w:val="00DF7819"/>
    <w:rsid w:val="00E13FA8"/>
    <w:rsid w:val="00E17711"/>
    <w:rsid w:val="00E44202"/>
    <w:rsid w:val="00E84005"/>
    <w:rsid w:val="00EA6850"/>
    <w:rsid w:val="00EC5647"/>
    <w:rsid w:val="00EC7946"/>
    <w:rsid w:val="00EF7479"/>
    <w:rsid w:val="00F05F35"/>
    <w:rsid w:val="00F57627"/>
    <w:rsid w:val="00F6116D"/>
    <w:rsid w:val="00F76759"/>
    <w:rsid w:val="00FC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FE29F-9111-4424-A575-CBB670B5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6D13"/>
    <w:rPr>
      <w:i/>
      <w:iCs/>
    </w:rPr>
  </w:style>
  <w:style w:type="paragraph" w:styleId="ListParagraph">
    <w:name w:val="List Paragraph"/>
    <w:basedOn w:val="Normal"/>
    <w:uiPriority w:val="34"/>
    <w:qFormat/>
    <w:rsid w:val="004115C6"/>
    <w:pPr>
      <w:ind w:left="720"/>
      <w:contextualSpacing/>
    </w:pPr>
  </w:style>
  <w:style w:type="table" w:styleId="TableGrid">
    <w:name w:val="Table Grid"/>
    <w:basedOn w:val="TableNormal"/>
    <w:uiPriority w:val="39"/>
    <w:rsid w:val="00451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0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6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423">
      <w:bodyDiv w:val="1"/>
      <w:marLeft w:val="0"/>
      <w:marRight w:val="0"/>
      <w:marTop w:val="0"/>
      <w:marBottom w:val="0"/>
      <w:divBdr>
        <w:top w:val="none" w:sz="0" w:space="0" w:color="auto"/>
        <w:left w:val="none" w:sz="0" w:space="0" w:color="auto"/>
        <w:bottom w:val="none" w:sz="0" w:space="0" w:color="auto"/>
        <w:right w:val="none" w:sz="0" w:space="0" w:color="auto"/>
      </w:divBdr>
    </w:div>
    <w:div w:id="76635060">
      <w:bodyDiv w:val="1"/>
      <w:marLeft w:val="0"/>
      <w:marRight w:val="0"/>
      <w:marTop w:val="0"/>
      <w:marBottom w:val="0"/>
      <w:divBdr>
        <w:top w:val="none" w:sz="0" w:space="0" w:color="auto"/>
        <w:left w:val="none" w:sz="0" w:space="0" w:color="auto"/>
        <w:bottom w:val="none" w:sz="0" w:space="0" w:color="auto"/>
        <w:right w:val="none" w:sz="0" w:space="0" w:color="auto"/>
      </w:divBdr>
    </w:div>
    <w:div w:id="258219531">
      <w:bodyDiv w:val="1"/>
      <w:marLeft w:val="0"/>
      <w:marRight w:val="0"/>
      <w:marTop w:val="0"/>
      <w:marBottom w:val="0"/>
      <w:divBdr>
        <w:top w:val="none" w:sz="0" w:space="0" w:color="auto"/>
        <w:left w:val="none" w:sz="0" w:space="0" w:color="auto"/>
        <w:bottom w:val="none" w:sz="0" w:space="0" w:color="auto"/>
        <w:right w:val="none" w:sz="0" w:space="0" w:color="auto"/>
      </w:divBdr>
    </w:div>
    <w:div w:id="359935970">
      <w:bodyDiv w:val="1"/>
      <w:marLeft w:val="0"/>
      <w:marRight w:val="0"/>
      <w:marTop w:val="0"/>
      <w:marBottom w:val="0"/>
      <w:divBdr>
        <w:top w:val="none" w:sz="0" w:space="0" w:color="auto"/>
        <w:left w:val="none" w:sz="0" w:space="0" w:color="auto"/>
        <w:bottom w:val="none" w:sz="0" w:space="0" w:color="auto"/>
        <w:right w:val="none" w:sz="0" w:space="0" w:color="auto"/>
      </w:divBdr>
    </w:div>
    <w:div w:id="541792004">
      <w:bodyDiv w:val="1"/>
      <w:marLeft w:val="0"/>
      <w:marRight w:val="0"/>
      <w:marTop w:val="0"/>
      <w:marBottom w:val="0"/>
      <w:divBdr>
        <w:top w:val="none" w:sz="0" w:space="0" w:color="auto"/>
        <w:left w:val="none" w:sz="0" w:space="0" w:color="auto"/>
        <w:bottom w:val="none" w:sz="0" w:space="0" w:color="auto"/>
        <w:right w:val="none" w:sz="0" w:space="0" w:color="auto"/>
      </w:divBdr>
    </w:div>
    <w:div w:id="723527159">
      <w:bodyDiv w:val="1"/>
      <w:marLeft w:val="0"/>
      <w:marRight w:val="0"/>
      <w:marTop w:val="0"/>
      <w:marBottom w:val="0"/>
      <w:divBdr>
        <w:top w:val="none" w:sz="0" w:space="0" w:color="auto"/>
        <w:left w:val="none" w:sz="0" w:space="0" w:color="auto"/>
        <w:bottom w:val="none" w:sz="0" w:space="0" w:color="auto"/>
        <w:right w:val="none" w:sz="0" w:space="0" w:color="auto"/>
      </w:divBdr>
    </w:div>
    <w:div w:id="913852844">
      <w:bodyDiv w:val="1"/>
      <w:marLeft w:val="0"/>
      <w:marRight w:val="0"/>
      <w:marTop w:val="0"/>
      <w:marBottom w:val="0"/>
      <w:divBdr>
        <w:top w:val="none" w:sz="0" w:space="0" w:color="auto"/>
        <w:left w:val="none" w:sz="0" w:space="0" w:color="auto"/>
        <w:bottom w:val="none" w:sz="0" w:space="0" w:color="auto"/>
        <w:right w:val="none" w:sz="0" w:space="0" w:color="auto"/>
      </w:divBdr>
    </w:div>
    <w:div w:id="1074625859">
      <w:bodyDiv w:val="1"/>
      <w:marLeft w:val="0"/>
      <w:marRight w:val="0"/>
      <w:marTop w:val="0"/>
      <w:marBottom w:val="0"/>
      <w:divBdr>
        <w:top w:val="none" w:sz="0" w:space="0" w:color="auto"/>
        <w:left w:val="none" w:sz="0" w:space="0" w:color="auto"/>
        <w:bottom w:val="none" w:sz="0" w:space="0" w:color="auto"/>
        <w:right w:val="none" w:sz="0" w:space="0" w:color="auto"/>
      </w:divBdr>
    </w:div>
    <w:div w:id="1172642604">
      <w:bodyDiv w:val="1"/>
      <w:marLeft w:val="0"/>
      <w:marRight w:val="0"/>
      <w:marTop w:val="0"/>
      <w:marBottom w:val="0"/>
      <w:divBdr>
        <w:top w:val="none" w:sz="0" w:space="0" w:color="auto"/>
        <w:left w:val="none" w:sz="0" w:space="0" w:color="auto"/>
        <w:bottom w:val="none" w:sz="0" w:space="0" w:color="auto"/>
        <w:right w:val="none" w:sz="0" w:space="0" w:color="auto"/>
      </w:divBdr>
    </w:div>
    <w:div w:id="1344281841">
      <w:bodyDiv w:val="1"/>
      <w:marLeft w:val="0"/>
      <w:marRight w:val="0"/>
      <w:marTop w:val="0"/>
      <w:marBottom w:val="0"/>
      <w:divBdr>
        <w:top w:val="none" w:sz="0" w:space="0" w:color="auto"/>
        <w:left w:val="none" w:sz="0" w:space="0" w:color="auto"/>
        <w:bottom w:val="none" w:sz="0" w:space="0" w:color="auto"/>
        <w:right w:val="none" w:sz="0" w:space="0" w:color="auto"/>
      </w:divBdr>
    </w:div>
    <w:div w:id="1351759030">
      <w:bodyDiv w:val="1"/>
      <w:marLeft w:val="0"/>
      <w:marRight w:val="0"/>
      <w:marTop w:val="0"/>
      <w:marBottom w:val="0"/>
      <w:divBdr>
        <w:top w:val="none" w:sz="0" w:space="0" w:color="auto"/>
        <w:left w:val="none" w:sz="0" w:space="0" w:color="auto"/>
        <w:bottom w:val="none" w:sz="0" w:space="0" w:color="auto"/>
        <w:right w:val="none" w:sz="0" w:space="0" w:color="auto"/>
      </w:divBdr>
    </w:div>
    <w:div w:id="1541478755">
      <w:bodyDiv w:val="1"/>
      <w:marLeft w:val="0"/>
      <w:marRight w:val="0"/>
      <w:marTop w:val="0"/>
      <w:marBottom w:val="0"/>
      <w:divBdr>
        <w:top w:val="none" w:sz="0" w:space="0" w:color="auto"/>
        <w:left w:val="none" w:sz="0" w:space="0" w:color="auto"/>
        <w:bottom w:val="none" w:sz="0" w:space="0" w:color="auto"/>
        <w:right w:val="none" w:sz="0" w:space="0" w:color="auto"/>
      </w:divBdr>
    </w:div>
    <w:div w:id="20224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26</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2020-07-13T18:50:00Z</dcterms:created>
  <dcterms:modified xsi:type="dcterms:W3CDTF">2020-07-17T09:44:00Z</dcterms:modified>
</cp:coreProperties>
</file>